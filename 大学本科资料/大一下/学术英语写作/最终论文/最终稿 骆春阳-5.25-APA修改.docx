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Pr>
        <w:widowControl/>
        <w:spacing w:after="0" w:line="480" w:lineRule="auto"/>
        <w:jc w:val="center"/>
        <w:rPr>
          <w:rFonts w:ascii="Times New Roman" w:hAnsi="Times New Roman" w:cs="Times New Roman"/>
          <w:b/>
          <w:bCs/>
          <w:color w:val="222222"/>
          <w:sz w:val="32"/>
          <w:szCs w:val="32"/>
          <w:shd w:val="clear" w:color="auto" w:fill="FFFFFF"/>
        </w:rPr>
      </w:pPr>
      <w:r>
        <w:rPr>
          <w:rFonts w:ascii="Times New Roman" w:hAnsi="Times New Roman" w:cs="Times New Roman"/>
          <w:b/>
          <w:bCs/>
          <w:color w:val="222222"/>
          <w:sz w:val="32"/>
          <w:szCs w:val="32"/>
          <w:shd w:val="clear" w:color="auto" w:fill="FFFFFF"/>
        </w:rPr>
        <w:t xml:space="preserve">What </w:t>
      </w:r>
      <w:r>
        <w:rPr>
          <w:rFonts w:hint="eastAsia" w:ascii="Times New Roman" w:hAnsi="Times New Roman" w:cs="Times New Roman"/>
          <w:b/>
          <w:bCs/>
          <w:color w:val="222222"/>
          <w:sz w:val="32"/>
          <w:szCs w:val="32"/>
          <w:shd w:val="clear" w:color="auto" w:fill="FFFFFF"/>
        </w:rPr>
        <w:t>M</w:t>
      </w:r>
      <w:r>
        <w:rPr>
          <w:rFonts w:ascii="Times New Roman" w:hAnsi="Times New Roman" w:cs="Times New Roman"/>
          <w:b/>
          <w:bCs/>
          <w:color w:val="222222"/>
          <w:sz w:val="32"/>
          <w:szCs w:val="32"/>
          <w:shd w:val="clear" w:color="auto" w:fill="FFFFFF"/>
        </w:rPr>
        <w:t xml:space="preserve">akes </w:t>
      </w:r>
      <w:r>
        <w:rPr>
          <w:rFonts w:hint="eastAsia" w:ascii="Times New Roman" w:hAnsi="Times New Roman" w:cs="Times New Roman"/>
          <w:b/>
          <w:bCs/>
          <w:color w:val="222222"/>
          <w:sz w:val="32"/>
          <w:szCs w:val="32"/>
          <w:shd w:val="clear" w:color="auto" w:fill="FFFFFF"/>
        </w:rPr>
        <w:t>S</w:t>
      </w:r>
      <w:r>
        <w:rPr>
          <w:rFonts w:ascii="Times New Roman" w:hAnsi="Times New Roman" w:cs="Times New Roman"/>
          <w:b/>
          <w:bCs/>
          <w:color w:val="222222"/>
          <w:sz w:val="32"/>
          <w:szCs w:val="32"/>
          <w:shd w:val="clear" w:color="auto" w:fill="FFFFFF"/>
        </w:rPr>
        <w:t>hort</w:t>
      </w:r>
      <w:r>
        <w:rPr>
          <w:rFonts w:hint="eastAsia" w:ascii="Times New Roman" w:hAnsi="Times New Roman" w:cs="Times New Roman"/>
          <w:b/>
          <w:bCs/>
          <w:color w:val="222222"/>
          <w:sz w:val="32"/>
          <w:szCs w:val="32"/>
          <w:shd w:val="clear" w:color="auto" w:fill="FFFFFF"/>
        </w:rPr>
        <w:t>-form</w:t>
      </w:r>
      <w:r>
        <w:rPr>
          <w:rFonts w:ascii="Times New Roman" w:hAnsi="Times New Roman" w:cs="Times New Roman"/>
          <w:b/>
          <w:bCs/>
          <w:color w:val="222222"/>
          <w:sz w:val="32"/>
          <w:szCs w:val="32"/>
          <w:shd w:val="clear" w:color="auto" w:fill="FFFFFF"/>
        </w:rPr>
        <w:t xml:space="preserve"> </w:t>
      </w:r>
      <w:r>
        <w:rPr>
          <w:rFonts w:hint="eastAsia" w:ascii="Times New Roman" w:hAnsi="Times New Roman" w:cs="Times New Roman"/>
          <w:b/>
          <w:bCs/>
          <w:color w:val="222222"/>
          <w:sz w:val="32"/>
          <w:szCs w:val="32"/>
          <w:shd w:val="clear" w:color="auto" w:fill="FFFFFF"/>
        </w:rPr>
        <w:t>V</w:t>
      </w:r>
      <w:r>
        <w:rPr>
          <w:rFonts w:ascii="Times New Roman" w:hAnsi="Times New Roman" w:cs="Times New Roman"/>
          <w:b/>
          <w:bCs/>
          <w:color w:val="222222"/>
          <w:sz w:val="32"/>
          <w:szCs w:val="32"/>
          <w:shd w:val="clear" w:color="auto" w:fill="FFFFFF"/>
        </w:rPr>
        <w:t>ideos</w:t>
      </w:r>
      <w:r>
        <w:rPr>
          <w:rFonts w:hint="eastAsia" w:ascii="Times New Roman" w:hAnsi="Times New Roman" w:cs="Times New Roman"/>
          <w:b/>
          <w:bCs/>
          <w:color w:val="222222"/>
          <w:sz w:val="32"/>
          <w:szCs w:val="32"/>
          <w:shd w:val="clear" w:color="auto" w:fill="FFFFFF"/>
        </w:rPr>
        <w:t xml:space="preserve"> Developing</w:t>
      </w:r>
      <w:r>
        <w:rPr>
          <w:rFonts w:ascii="Times New Roman" w:hAnsi="Times New Roman" w:cs="Times New Roman"/>
          <w:b/>
          <w:bCs/>
          <w:color w:val="222222"/>
          <w:sz w:val="32"/>
          <w:szCs w:val="32"/>
          <w:shd w:val="clear" w:color="auto" w:fill="FFFFFF"/>
        </w:rPr>
        <w:t xml:space="preserve"> </w:t>
      </w:r>
      <w:r>
        <w:rPr>
          <w:rFonts w:hint="eastAsia" w:ascii="Times New Roman" w:hAnsi="Times New Roman" w:cs="Times New Roman"/>
          <w:b/>
          <w:bCs/>
          <w:color w:val="222222"/>
          <w:sz w:val="32"/>
          <w:szCs w:val="32"/>
          <w:shd w:val="clear" w:color="auto" w:fill="FFFFFF"/>
        </w:rPr>
        <w:t>U</w:t>
      </w:r>
      <w:r>
        <w:rPr>
          <w:rFonts w:ascii="Times New Roman" w:hAnsi="Times New Roman" w:cs="Times New Roman"/>
          <w:b/>
          <w:bCs/>
          <w:color w:val="222222"/>
          <w:sz w:val="32"/>
          <w:szCs w:val="32"/>
          <w:shd w:val="clear" w:color="auto" w:fill="FFFFFF"/>
        </w:rPr>
        <w:t>nstoppable</w:t>
      </w:r>
      <w:r>
        <w:rPr>
          <w:rFonts w:hint="eastAsia" w:ascii="Times New Roman" w:hAnsi="Times New Roman" w:cs="Times New Roman"/>
          <w:b/>
          <w:bCs/>
          <w:color w:val="222222"/>
          <w:sz w:val="32"/>
          <w:szCs w:val="32"/>
          <w:shd w:val="clear" w:color="auto" w:fill="FFFFFF"/>
        </w:rPr>
        <w:t>?</w:t>
      </w:r>
    </w:p>
    <w:p>
      <w:pPr>
        <w:spacing w:line="480" w:lineRule="auto"/>
        <w:jc w:val="center"/>
      </w:pPr>
    </w:p>
    <w:p>
      <w:pPr>
        <w:spacing w:line="480" w:lineRule="auto"/>
        <w:jc w:val="center"/>
        <w:rPr>
          <w:rFonts w:ascii="Times New Roman" w:hAnsi="Times New Roman" w:cs="Times New Roman"/>
          <w:sz w:val="28"/>
          <w:szCs w:val="28"/>
        </w:rPr>
      </w:pPr>
      <w:r>
        <w:rPr>
          <w:rFonts w:hint="eastAsia" w:ascii="Times New Roman" w:hAnsi="Times New Roman" w:cs="Times New Roman"/>
          <w:sz w:val="28"/>
          <w:szCs w:val="28"/>
        </w:rPr>
        <w:t>Luo Chun Yang</w:t>
      </w:r>
    </w:p>
    <w:p>
      <w:pPr>
        <w:jc w:val="center"/>
        <w:rPr>
          <w:rFonts w:ascii="Times New Roman" w:hAnsi="Times New Roman" w:cs="Times New Roman"/>
          <w:sz w:val="28"/>
          <w:szCs w:val="28"/>
        </w:rPr>
      </w:pPr>
      <w:r>
        <w:rPr>
          <w:rFonts w:ascii="Times New Roman" w:hAnsi="Times New Roman" w:cs="Times New Roman"/>
          <w:sz w:val="28"/>
          <w:szCs w:val="28"/>
        </w:rPr>
        <w:t>College of Engineering, PKU University</w:t>
      </w:r>
    </w:p>
    <w:p>
      <w:pPr>
        <w:jc w:val="center"/>
        <w:rPr>
          <w:rFonts w:ascii="Times New Roman" w:hAnsi="Times New Roman" w:cs="Times New Roman"/>
          <w:sz w:val="28"/>
          <w:szCs w:val="28"/>
        </w:rPr>
      </w:pPr>
      <w:r>
        <w:rPr>
          <w:rFonts w:ascii="Times New Roman" w:hAnsi="Times New Roman" w:cs="Times New Roman"/>
          <w:sz w:val="28"/>
          <w:szCs w:val="28"/>
        </w:rPr>
        <w:t>Dr. Li</w:t>
      </w:r>
    </w:p>
    <w:p>
      <w:pPr>
        <w:jc w:val="center"/>
        <w:rPr>
          <w:rFonts w:ascii="Times New Roman" w:hAnsi="Times New Roman" w:cs="Times New Roman"/>
          <w:sz w:val="28"/>
          <w:szCs w:val="28"/>
        </w:rPr>
      </w:pPr>
      <w:r>
        <w:rPr>
          <w:rFonts w:ascii="Times New Roman" w:hAnsi="Times New Roman" w:cs="Times New Roman"/>
          <w:sz w:val="28"/>
          <w:szCs w:val="28"/>
        </w:rPr>
        <w:t>May 18, 2024</w:t>
      </w: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widowControl/>
        <w:spacing w:after="0"/>
        <w:ind w:left="720" w:hanging="720"/>
        <w:jc w:val="both"/>
        <w:rPr>
          <w:rFonts w:ascii="Times New Roman" w:hAnsi="Times New Roman" w:cs="Times New Roman"/>
          <w:b/>
          <w:bCs/>
          <w:color w:val="222222"/>
          <w:sz w:val="32"/>
          <w:szCs w:val="32"/>
          <w:shd w:val="clear" w:color="auto" w:fill="FFFFFF"/>
        </w:rPr>
      </w:pPr>
      <w:r>
        <w:rPr>
          <w:rFonts w:ascii="Times New Roman" w:hAnsi="Times New Roman" w:cs="Times New Roman"/>
          <w:b/>
          <w:bCs/>
          <w:color w:val="222222"/>
          <w:sz w:val="32"/>
          <w:szCs w:val="32"/>
          <w:shd w:val="clear" w:color="auto" w:fill="FFFFFF"/>
        </w:rPr>
        <w:t xml:space="preserve">What </w:t>
      </w:r>
      <w:r>
        <w:rPr>
          <w:rFonts w:hint="eastAsia" w:ascii="Times New Roman" w:hAnsi="Times New Roman" w:cs="Times New Roman"/>
          <w:b/>
          <w:bCs/>
          <w:color w:val="222222"/>
          <w:sz w:val="32"/>
          <w:szCs w:val="32"/>
          <w:shd w:val="clear" w:color="auto" w:fill="FFFFFF"/>
        </w:rPr>
        <w:t>M</w:t>
      </w:r>
      <w:r>
        <w:rPr>
          <w:rFonts w:ascii="Times New Roman" w:hAnsi="Times New Roman" w:cs="Times New Roman"/>
          <w:b/>
          <w:bCs/>
          <w:color w:val="222222"/>
          <w:sz w:val="32"/>
          <w:szCs w:val="32"/>
          <w:shd w:val="clear" w:color="auto" w:fill="FFFFFF"/>
        </w:rPr>
        <w:t xml:space="preserve">akes </w:t>
      </w:r>
      <w:r>
        <w:rPr>
          <w:rFonts w:hint="eastAsia" w:ascii="Times New Roman" w:hAnsi="Times New Roman" w:cs="Times New Roman"/>
          <w:b/>
          <w:bCs/>
          <w:color w:val="222222"/>
          <w:sz w:val="32"/>
          <w:szCs w:val="32"/>
          <w:shd w:val="clear" w:color="auto" w:fill="FFFFFF"/>
        </w:rPr>
        <w:t>S</w:t>
      </w:r>
      <w:r>
        <w:rPr>
          <w:rFonts w:ascii="Times New Roman" w:hAnsi="Times New Roman" w:cs="Times New Roman"/>
          <w:b/>
          <w:bCs/>
          <w:color w:val="222222"/>
          <w:sz w:val="32"/>
          <w:szCs w:val="32"/>
          <w:shd w:val="clear" w:color="auto" w:fill="FFFFFF"/>
        </w:rPr>
        <w:t>hort</w:t>
      </w:r>
      <w:r>
        <w:rPr>
          <w:rFonts w:hint="eastAsia" w:ascii="Times New Roman" w:hAnsi="Times New Roman" w:cs="Times New Roman"/>
          <w:b/>
          <w:bCs/>
          <w:color w:val="222222"/>
          <w:sz w:val="32"/>
          <w:szCs w:val="32"/>
          <w:shd w:val="clear" w:color="auto" w:fill="FFFFFF"/>
        </w:rPr>
        <w:t>-form</w:t>
      </w:r>
      <w:r>
        <w:rPr>
          <w:rFonts w:ascii="Times New Roman" w:hAnsi="Times New Roman" w:cs="Times New Roman"/>
          <w:b/>
          <w:bCs/>
          <w:color w:val="222222"/>
          <w:sz w:val="32"/>
          <w:szCs w:val="32"/>
          <w:shd w:val="clear" w:color="auto" w:fill="FFFFFF"/>
        </w:rPr>
        <w:t xml:space="preserve"> </w:t>
      </w:r>
      <w:r>
        <w:rPr>
          <w:rFonts w:hint="eastAsia" w:ascii="Times New Roman" w:hAnsi="Times New Roman" w:cs="Times New Roman"/>
          <w:b/>
          <w:bCs/>
          <w:color w:val="222222"/>
          <w:sz w:val="32"/>
          <w:szCs w:val="32"/>
          <w:shd w:val="clear" w:color="auto" w:fill="FFFFFF"/>
        </w:rPr>
        <w:t>V</w:t>
      </w:r>
      <w:r>
        <w:rPr>
          <w:rFonts w:ascii="Times New Roman" w:hAnsi="Times New Roman" w:cs="Times New Roman"/>
          <w:b/>
          <w:bCs/>
          <w:color w:val="222222"/>
          <w:sz w:val="32"/>
          <w:szCs w:val="32"/>
          <w:shd w:val="clear" w:color="auto" w:fill="FFFFFF"/>
        </w:rPr>
        <w:t>ideos</w:t>
      </w:r>
      <w:r>
        <w:rPr>
          <w:rFonts w:hint="eastAsia" w:ascii="Times New Roman" w:hAnsi="Times New Roman" w:cs="Times New Roman"/>
          <w:b/>
          <w:bCs/>
          <w:color w:val="222222"/>
          <w:sz w:val="32"/>
          <w:szCs w:val="32"/>
          <w:shd w:val="clear" w:color="auto" w:fill="FFFFFF"/>
        </w:rPr>
        <w:t xml:space="preserve"> Developing</w:t>
      </w:r>
      <w:r>
        <w:rPr>
          <w:rFonts w:ascii="Times New Roman" w:hAnsi="Times New Roman" w:cs="Times New Roman"/>
          <w:b/>
          <w:bCs/>
          <w:color w:val="222222"/>
          <w:sz w:val="32"/>
          <w:szCs w:val="32"/>
          <w:shd w:val="clear" w:color="auto" w:fill="FFFFFF"/>
        </w:rPr>
        <w:t xml:space="preserve"> </w:t>
      </w:r>
      <w:r>
        <w:rPr>
          <w:rFonts w:hint="eastAsia" w:ascii="Times New Roman" w:hAnsi="Times New Roman" w:cs="Times New Roman"/>
          <w:b/>
          <w:bCs/>
          <w:color w:val="222222"/>
          <w:sz w:val="32"/>
          <w:szCs w:val="32"/>
          <w:shd w:val="clear" w:color="auto" w:fill="FFFFFF"/>
        </w:rPr>
        <w:t>U</w:t>
      </w:r>
      <w:r>
        <w:rPr>
          <w:rFonts w:ascii="Times New Roman" w:hAnsi="Times New Roman" w:cs="Times New Roman"/>
          <w:b/>
          <w:bCs/>
          <w:color w:val="222222"/>
          <w:sz w:val="32"/>
          <w:szCs w:val="32"/>
          <w:shd w:val="clear" w:color="auto" w:fill="FFFFFF"/>
        </w:rPr>
        <w:t>nstoppable</w:t>
      </w:r>
      <w:r>
        <w:rPr>
          <w:rFonts w:hint="eastAsia" w:ascii="Times New Roman" w:hAnsi="Times New Roman" w:cs="Times New Roman"/>
          <w:b/>
          <w:bCs/>
          <w:color w:val="222222"/>
          <w:sz w:val="32"/>
          <w:szCs w:val="32"/>
          <w:shd w:val="clear" w:color="auto" w:fill="FFFFFF"/>
        </w:rPr>
        <w:t>?</w:t>
      </w:r>
    </w:p>
    <w:p>
      <w:pPr>
        <w:widowControl/>
        <w:spacing w:after="0"/>
        <w:ind w:firstLine="420"/>
        <w:jc w:val="both"/>
        <w:rPr>
          <w:rFonts w:ascii="Times New Roman" w:hAnsi="Times New Roman" w:cs="Times New Roman"/>
          <w:sz w:val="24"/>
        </w:rPr>
      </w:pPr>
      <w:r>
        <w:rPr>
          <w:rFonts w:ascii="Times New Roman" w:hAnsi="Times New Roman" w:cs="Times New Roman"/>
          <w:sz w:val="24"/>
        </w:rPr>
        <w:t>Short videos refer to brief video typically ranging from a few seconds to a few minutes. These videos are created and used primarily through digital platforms and social media applications. Short videos often have a specific focus or theme and are designed to capture the viewer's attention quickly. They can encompass a wide range of content, including humor, entertainment, education, news, and personal narratives.</w:t>
      </w:r>
    </w:p>
    <w:p>
      <w:pPr>
        <w:ind w:firstLine="420"/>
        <w:jc w:val="both"/>
        <w:rPr>
          <w:rFonts w:ascii="Times New Roman" w:hAnsi="Times New Roman" w:cs="Times New Roman"/>
          <w:sz w:val="24"/>
        </w:rPr>
      </w:pPr>
      <w:r>
        <w:rPr>
          <w:rFonts w:ascii="Times New Roman" w:hAnsi="Times New Roman" w:cs="Times New Roman"/>
          <w:sz w:val="24"/>
        </w:rPr>
        <w:t xml:space="preserve">Although short-form video is a new emerging model, it has been developing astonishingly fast and has quickly gained widespread popularity throughout the world. Just take TikTok as an example. It was invented less than ten years ago. However, </w:t>
      </w:r>
      <w:r>
        <w:rPr>
          <w:rFonts w:hint="eastAsia" w:ascii="Times New Roman" w:hAnsi="Times New Roman" w:cs="Times New Roman"/>
          <w:sz w:val="24"/>
        </w:rPr>
        <w:t xml:space="preserve">according to the data on the </w:t>
      </w:r>
      <w:commentRangeStart w:id="0"/>
      <w:r>
        <w:rPr>
          <w:rFonts w:hint="eastAsia" w:ascii="Times New Roman" w:hAnsi="Times New Roman" w:cs="Times New Roman"/>
          <w:sz w:val="24"/>
        </w:rPr>
        <w:t>SensorTower</w:t>
      </w:r>
      <w:ins w:id="0" w:author="小雷达" w:date="2024-05-25T20:58:52Z">
        <w:r>
          <w:rPr>
            <w:rFonts w:hint="eastAsia" w:ascii="Times New Roman" w:hAnsi="Times New Roman" w:cs="Times New Roman"/>
            <w:sz w:val="24"/>
            <w:lang w:val="en-US" w:eastAsia="zh-CN"/>
          </w:rPr>
          <w:t xml:space="preserve"> </w:t>
        </w:r>
      </w:ins>
      <w:r>
        <w:rPr>
          <w:rFonts w:hint="eastAsia" w:ascii="Times New Roman" w:hAnsi="Times New Roman" w:cs="Times New Roman"/>
          <w:sz w:val="24"/>
        </w:rPr>
        <w:t>(2021)</w:t>
      </w:r>
      <w:commentRangeEnd w:id="0"/>
      <w:r>
        <w:commentReference w:id="0"/>
      </w:r>
      <w:r>
        <w:rPr>
          <w:rFonts w:hint="eastAsia" w:ascii="Times New Roman" w:hAnsi="Times New Roman" w:cs="Times New Roman"/>
          <w:sz w:val="24"/>
        </w:rPr>
        <w:t xml:space="preserve">, </w:t>
      </w:r>
      <w:r>
        <w:rPr>
          <w:rFonts w:ascii="Times New Roman" w:hAnsi="Times New Roman" w:cs="Times New Roman"/>
          <w:sz w:val="24"/>
        </w:rPr>
        <w:t>by the end of 2020, TikTok have exceeded 3 billion downloads in the global App Store and Google Play. By the end of 2021, TikTok’s users have spent more than 2.5 billion dollars on TikTok. In 2024, TikTok ranks seventh in the list of the world’s 25 most valuable brands</w:t>
      </w:r>
      <w:ins w:id="1" w:author="小雷达" w:date="2024-05-25T20:59:09Z">
        <w:commentRangeStart w:id="1"/>
        <w:r>
          <w:rPr>
            <w:rFonts w:hint="eastAsia" w:ascii="Times New Roman" w:hAnsi="Times New Roman" w:cs="Times New Roman"/>
            <w:sz w:val="24"/>
            <w:lang w:val="en-US" w:eastAsia="zh-CN"/>
          </w:rPr>
          <w:t xml:space="preserve"> </w:t>
        </w:r>
      </w:ins>
      <w:ins w:id="2" w:author="小雷达" w:date="2024-05-25T20:59:09Z">
        <w:r>
          <w:rPr>
            <w:rFonts w:ascii="Times New Roman" w:hAnsi="Times New Roman" w:cs="Times New Roman"/>
            <w:sz w:val="24"/>
          </w:rPr>
          <w:t>(Brand Finance, 2024)</w:t>
        </w:r>
        <w:commentRangeEnd w:id="1"/>
      </w:ins>
      <w:r>
        <w:commentReference w:id="1"/>
      </w:r>
      <w:r>
        <w:rPr>
          <w:rFonts w:ascii="Times New Roman" w:hAnsi="Times New Roman" w:cs="Times New Roman"/>
          <w:sz w:val="24"/>
        </w:rPr>
        <w:t xml:space="preserve">. </w:t>
      </w:r>
      <w:del w:id="3" w:author="小雷达" w:date="2024-05-25T20:59:06Z">
        <w:r>
          <w:rPr>
            <w:rFonts w:ascii="Times New Roman" w:hAnsi="Times New Roman" w:cs="Times New Roman"/>
            <w:sz w:val="24"/>
          </w:rPr>
          <w:delText>(Brand Finance, 2024)</w:delText>
        </w:r>
      </w:del>
    </w:p>
    <w:p>
      <w:pPr>
        <w:ind w:firstLine="420"/>
        <w:jc w:val="both"/>
        <w:rPr>
          <w:rFonts w:ascii="Times New Roman" w:hAnsi="Times New Roman" w:cs="Times New Roman"/>
          <w:sz w:val="24"/>
        </w:rPr>
      </w:pPr>
      <w:r>
        <w:rPr>
          <w:rFonts w:ascii="Times New Roman" w:hAnsi="Times New Roman" w:cs="Times New Roman"/>
          <w:sz w:val="24"/>
        </w:rPr>
        <w:t>What has led to the booming development speed of short-form videos, and will it continue to be maintained? This article will discuss the reasons behind it from multiple perspectives, which will serve as a reference for promoting the development of digital products in the context of the information age.</w:t>
      </w:r>
    </w:p>
    <w:p>
      <w:pPr>
        <w:jc w:val="both"/>
        <w:rPr>
          <w:rFonts w:ascii="Times New Roman" w:hAnsi="Times New Roman" w:cs="Times New Roman"/>
          <w:b/>
          <w:bCs/>
          <w:sz w:val="24"/>
        </w:rPr>
      </w:pPr>
      <w:r>
        <w:rPr>
          <w:rFonts w:ascii="Times New Roman" w:hAnsi="Times New Roman" w:cs="Times New Roman"/>
          <w:b/>
          <w:bCs/>
          <w:sz w:val="24"/>
        </w:rPr>
        <w:t>1.Technology——Society——Human needs</w:t>
      </w:r>
    </w:p>
    <w:p>
      <w:pPr>
        <w:ind w:firstLine="420"/>
        <w:jc w:val="both"/>
        <w:rPr>
          <w:rFonts w:ascii="Times New Roman" w:hAnsi="Times New Roman" w:cs="Times New Roman"/>
          <w:sz w:val="24"/>
        </w:rPr>
      </w:pPr>
      <w:r>
        <w:rPr>
          <w:rFonts w:ascii="Times New Roman" w:hAnsi="Times New Roman" w:cs="Times New Roman"/>
          <w:sz w:val="24"/>
        </w:rPr>
        <w:t>Information technology has developed unprecedentedly rapidly in recent years. Digital products have been widely popularized, and most people have access to the Internet. According to a survey</w:t>
      </w:r>
      <w:r>
        <w:rPr>
          <w:rFonts w:hint="eastAsia" w:ascii="Times New Roman" w:hAnsi="Times New Roman" w:cs="Times New Roman"/>
          <w:sz w:val="24"/>
        </w:rPr>
        <w:t xml:space="preserve"> by GlobalWebIndex</w:t>
      </w:r>
      <w:ins w:id="4" w:author="小雷达" w:date="2024-05-25T20:59:44Z">
        <w:r>
          <w:rPr>
            <w:rFonts w:hint="eastAsia" w:ascii="Times New Roman" w:hAnsi="Times New Roman" w:cs="Times New Roman"/>
            <w:sz w:val="24"/>
            <w:lang w:val="en-US" w:eastAsia="zh-CN"/>
          </w:rPr>
          <w:t xml:space="preserve"> </w:t>
        </w:r>
      </w:ins>
      <w:r>
        <w:rPr>
          <w:rFonts w:hint="eastAsia" w:ascii="Times New Roman" w:hAnsi="Times New Roman" w:cs="Times New Roman"/>
          <w:sz w:val="24"/>
        </w:rPr>
        <w:t>(GWI, 2015)</w:t>
      </w:r>
      <w:r>
        <w:rPr>
          <w:rFonts w:ascii="Times New Roman" w:hAnsi="Times New Roman" w:cs="Times New Roman"/>
          <w:sz w:val="24"/>
        </w:rPr>
        <w:t>, 80% of people have smartphones globally in 2015. By the end of 2015, the daily usage time of mobile devices worldwide has increased to over 2 hours.</w:t>
      </w:r>
    </w:p>
    <w:p>
      <w:pPr>
        <w:ind w:firstLine="420"/>
        <w:jc w:val="both"/>
        <w:rPr>
          <w:rFonts w:ascii="Times New Roman" w:hAnsi="Times New Roman" w:cs="Times New Roman"/>
          <w:sz w:val="24"/>
        </w:rPr>
      </w:pPr>
      <w:r>
        <w:rPr>
          <w:rFonts w:ascii="Times New Roman" w:hAnsi="Times New Roman" w:cs="Times New Roman"/>
          <w:sz w:val="24"/>
        </w:rPr>
        <w:t>But the development of technology has also led to a faster pace of society.  People can receive various types of information anytime, anywhere. At this point, long videos could no longer meet people's needs, and only videos with short duration and rich content can replace them. New developing technology precisely makes this possible.</w:t>
      </w:r>
    </w:p>
    <w:p>
      <w:pPr>
        <w:ind w:firstLine="420"/>
        <w:jc w:val="both"/>
        <w:rPr>
          <w:rFonts w:ascii="Times New Roman" w:hAnsi="Times New Roman" w:cs="Times New Roman"/>
          <w:sz w:val="24"/>
        </w:rPr>
      </w:pPr>
      <w:r>
        <w:rPr>
          <w:rFonts w:ascii="Times New Roman" w:hAnsi="Times New Roman" w:cs="Times New Roman"/>
          <w:sz w:val="24"/>
        </w:rPr>
        <w:t>Besides, the power of cloud computing and big data is becoming increasingly significant, and the rapid development of big data has changed the way humans live and think. The emergence of those algorithms in computers has enabled apps to quickly push personalized videos to different users, enhancing its convenience. This reduces the time cost people spend on entertainment in searching for videos. The idea of "everything can be data-driven" has emerged and is affecting various aspects of people's lives</w:t>
      </w:r>
      <w:ins w:id="5" w:author="小雷达" w:date="2024-05-25T21:00:22Z">
        <w:commentRangeStart w:id="2"/>
        <w:r>
          <w:rPr>
            <w:rFonts w:hint="eastAsia" w:ascii="Times New Roman" w:hAnsi="Times New Roman" w:cs="Times New Roman"/>
            <w:sz w:val="24"/>
            <w:lang w:val="en-US" w:eastAsia="zh-CN"/>
          </w:rPr>
          <w:t xml:space="preserve"> </w:t>
        </w:r>
      </w:ins>
      <w:ins w:id="6" w:author="小雷达" w:date="2024-05-25T21:00:23Z">
        <w:r>
          <w:rPr>
            <w:rFonts w:ascii="Times New Roman" w:hAnsi="Times New Roman" w:cs="Times New Roman"/>
            <w:sz w:val="24"/>
          </w:rPr>
          <w:t>(Cao &amp; Hu , 2019)</w:t>
        </w:r>
        <w:commentRangeEnd w:id="2"/>
      </w:ins>
      <w:r>
        <w:commentReference w:id="2"/>
      </w:r>
      <w:r>
        <w:rPr>
          <w:rFonts w:ascii="Times New Roman" w:hAnsi="Times New Roman" w:cs="Times New Roman"/>
          <w:sz w:val="24"/>
        </w:rPr>
        <w:t xml:space="preserve">. </w:t>
      </w:r>
      <w:del w:id="7" w:author="小雷达" w:date="2024-05-25T21:03:47Z">
        <w:r>
          <w:rPr>
            <w:rFonts w:ascii="Times New Roman" w:hAnsi="Times New Roman" w:cs="Times New Roman"/>
            <w:sz w:val="24"/>
          </w:rPr>
          <w:delText>(Cao S.S. &amp; Hu Q.Q., 2019)</w:delText>
        </w:r>
      </w:del>
    </w:p>
    <w:p>
      <w:pPr>
        <w:ind w:firstLine="420"/>
        <w:jc w:val="both"/>
        <w:rPr>
          <w:rFonts w:ascii="Times New Roman" w:hAnsi="Times New Roman" w:cs="Times New Roman"/>
          <w:sz w:val="24"/>
        </w:rPr>
      </w:pPr>
      <w:r>
        <w:rPr>
          <w:rFonts w:ascii="Times New Roman" w:hAnsi="Times New Roman" w:cs="Times New Roman"/>
          <w:sz w:val="24"/>
        </w:rPr>
        <w:t>Meanwhile, the emergence of some new technologies has enabled not only video operation groups to produce high-quality short videos. People can create exquisite videos, by utilizing the functions on their phones, such as special effects and sound effects.</w:t>
      </w:r>
      <w:r>
        <w:rPr>
          <w:rFonts w:hint="eastAsia" w:ascii="Times New Roman" w:hAnsi="Times New Roman" w:cs="Times New Roman"/>
          <w:sz w:val="24"/>
        </w:rPr>
        <w:t xml:space="preserve"> As </w:t>
      </w:r>
      <w:commentRangeStart w:id="3"/>
      <w:r>
        <w:rPr>
          <w:rFonts w:hint="eastAsia" w:ascii="Times New Roman" w:hAnsi="Times New Roman" w:cs="Times New Roman"/>
          <w:sz w:val="24"/>
        </w:rPr>
        <w:t xml:space="preserve">Wang </w:t>
      </w:r>
      <w:del w:id="8" w:author="小雷达" w:date="2024-05-25T21:00:36Z">
        <w:r>
          <w:rPr>
            <w:rFonts w:hint="eastAsia" w:ascii="Times New Roman" w:hAnsi="Times New Roman" w:cs="Times New Roman"/>
            <w:sz w:val="24"/>
          </w:rPr>
          <w:delText xml:space="preserve">S.X. </w:delText>
        </w:r>
      </w:del>
      <w:r>
        <w:rPr>
          <w:rFonts w:hint="eastAsia" w:ascii="Times New Roman" w:hAnsi="Times New Roman" w:cs="Times New Roman"/>
          <w:sz w:val="24"/>
        </w:rPr>
        <w:t xml:space="preserve">and Lu </w:t>
      </w:r>
      <w:ins w:id="9" w:author="小雷达" w:date="2024-05-25T21:00:49Z">
        <w:r>
          <w:rPr>
            <w:rFonts w:hint="eastAsia" w:ascii="Times New Roman" w:hAnsi="Times New Roman" w:cs="Times New Roman"/>
            <w:sz w:val="24"/>
          </w:rPr>
          <w:t>(2022)</w:t>
        </w:r>
      </w:ins>
      <w:ins w:id="10" w:author="小雷达" w:date="2024-05-25T21:00:50Z">
        <w:r>
          <w:rPr>
            <w:rFonts w:hint="eastAsia" w:ascii="Times New Roman" w:hAnsi="Times New Roman" w:cs="Times New Roman"/>
            <w:sz w:val="24"/>
            <w:lang w:val="en-US" w:eastAsia="zh-CN"/>
          </w:rPr>
          <w:t xml:space="preserve"> </w:t>
        </w:r>
        <w:commentRangeEnd w:id="3"/>
      </w:ins>
      <w:r>
        <w:commentReference w:id="3"/>
      </w:r>
      <w:del w:id="11" w:author="小雷达" w:date="2024-05-25T21:00:38Z">
        <w:r>
          <w:rPr>
            <w:rFonts w:hint="eastAsia" w:ascii="Times New Roman" w:hAnsi="Times New Roman" w:cs="Times New Roman"/>
            <w:sz w:val="24"/>
          </w:rPr>
          <w:delText xml:space="preserve">L. </w:delText>
        </w:r>
      </w:del>
      <w:r>
        <w:rPr>
          <w:rFonts w:hint="eastAsia" w:ascii="Times New Roman" w:hAnsi="Times New Roman" w:cs="Times New Roman"/>
          <w:sz w:val="24"/>
        </w:rPr>
        <w:t>found in their research</w:t>
      </w:r>
      <w:del w:id="12" w:author="小雷达" w:date="2024-05-25T21:00:45Z">
        <w:r>
          <w:rPr>
            <w:rFonts w:hint="eastAsia" w:ascii="Times New Roman" w:hAnsi="Times New Roman" w:cs="Times New Roman"/>
            <w:sz w:val="24"/>
          </w:rPr>
          <w:delText>(2022)</w:delText>
        </w:r>
      </w:del>
      <w:r>
        <w:rPr>
          <w:rFonts w:hint="eastAsia" w:ascii="Times New Roman" w:hAnsi="Times New Roman" w:cs="Times New Roman"/>
          <w:sz w:val="24"/>
        </w:rPr>
        <w:t>,</w:t>
      </w:r>
      <w:r>
        <w:rPr>
          <w:rFonts w:ascii="Times New Roman" w:hAnsi="Times New Roman" w:cs="Times New Roman"/>
          <w:sz w:val="24"/>
        </w:rPr>
        <w:t xml:space="preserve"> </w:t>
      </w:r>
      <w:r>
        <w:rPr>
          <w:rFonts w:hint="eastAsia" w:ascii="Times New Roman" w:hAnsi="Times New Roman" w:cs="Times New Roman"/>
          <w:sz w:val="24"/>
        </w:rPr>
        <w:t>t</w:t>
      </w:r>
      <w:r>
        <w:rPr>
          <w:rFonts w:ascii="Times New Roman" w:hAnsi="Times New Roman" w:cs="Times New Roman"/>
          <w:sz w:val="24"/>
        </w:rPr>
        <w:t>he likes and comments function in the video also provides feedback to the creators, making continuous upgrade</w:t>
      </w:r>
      <w:r>
        <w:rPr>
          <w:rFonts w:hint="eastAsia" w:ascii="Times New Roman" w:hAnsi="Times New Roman" w:cs="Times New Roman"/>
          <w:sz w:val="24"/>
        </w:rPr>
        <w:t>s</w:t>
      </w:r>
      <w:r>
        <w:rPr>
          <w:rFonts w:ascii="Times New Roman" w:hAnsi="Times New Roman" w:cs="Times New Roman"/>
          <w:sz w:val="24"/>
        </w:rPr>
        <w:t xml:space="preserve"> for short video creation.</w:t>
      </w:r>
    </w:p>
    <w:p>
      <w:pPr>
        <w:ind w:firstLine="420"/>
        <w:jc w:val="both"/>
        <w:rPr>
          <w:rFonts w:ascii="Times New Roman" w:hAnsi="Times New Roman" w:cs="Times New Roman"/>
          <w:sz w:val="24"/>
        </w:rPr>
      </w:pPr>
      <w:r>
        <w:rPr>
          <w:rFonts w:ascii="Times New Roman" w:hAnsi="Times New Roman" w:cs="Times New Roman"/>
          <w:sz w:val="24"/>
        </w:rPr>
        <w:t>The development of technology is conducive to meeting people's needs in today's fast-paced society, which has become a major reason for keeping short-form videos vibrant.</w:t>
      </w:r>
    </w:p>
    <w:p>
      <w:pPr>
        <w:jc w:val="both"/>
        <w:rPr>
          <w:rFonts w:ascii="Times New Roman" w:hAnsi="Times New Roman" w:cs="Times New Roman"/>
          <w:b/>
          <w:bCs/>
          <w:sz w:val="24"/>
        </w:rPr>
      </w:pPr>
      <w:r>
        <w:rPr>
          <w:rFonts w:hint="eastAsia" w:ascii="Times New Roman" w:hAnsi="Times New Roman" w:cs="Times New Roman"/>
          <w:b/>
          <w:bCs/>
          <w:sz w:val="24"/>
        </w:rPr>
        <w:t>2.</w:t>
      </w:r>
      <w:r>
        <w:rPr>
          <w:rFonts w:ascii="Times New Roman" w:hAnsi="Times New Roman" w:cs="Times New Roman"/>
          <w:b/>
          <w:bCs/>
          <w:sz w:val="24"/>
        </w:rPr>
        <w:t xml:space="preserve"> Profit Driven, Innovation ——Human Needs</w:t>
      </w:r>
    </w:p>
    <w:p>
      <w:pPr>
        <w:pStyle w:val="6"/>
        <w:shd w:val="clear" w:color="auto" w:fill="FFFFFF"/>
        <w:spacing w:after="240" w:afterAutospacing="0" w:line="276" w:lineRule="auto"/>
        <w:ind w:firstLine="420"/>
        <w:jc w:val="both"/>
        <w:rPr>
          <w:rFonts w:ascii="Times New Roman" w:hAnsi="Times New Roman" w:cs="Times New Roman"/>
        </w:rPr>
      </w:pPr>
      <w:r>
        <w:rPr>
          <w:rFonts w:ascii="Times New Roman" w:hAnsi="Times New Roman" w:cs="Times New Roman"/>
        </w:rPr>
        <w:t xml:space="preserve">Creating and curating content isn't the only way to be seen on TikTok. Short-video platforms like TikTok also offer a variety of paid opportunities to get your content into your target audience's feed. </w:t>
      </w:r>
      <w:r>
        <w:rPr>
          <w:rFonts w:hint="eastAsia" w:ascii="Times New Roman" w:hAnsi="Times New Roman" w:cs="Times New Roman"/>
        </w:rPr>
        <w:t xml:space="preserve">Donna </w:t>
      </w:r>
      <w:del w:id="13" w:author="小雷达" w:date="2024-05-25T21:01:43Z">
        <w:r>
          <w:rPr>
            <w:rFonts w:hint="eastAsia" w:ascii="Times New Roman" w:hAnsi="Times New Roman" w:cs="Times New Roman"/>
          </w:rPr>
          <w:delText>T</w:delText>
        </w:r>
      </w:del>
      <w:del w:id="14" w:author="小雷达" w:date="2024-05-25T21:01:42Z">
        <w:r>
          <w:rPr>
            <w:rFonts w:hint="eastAsia" w:ascii="Times New Roman" w:hAnsi="Times New Roman" w:cs="Times New Roman"/>
          </w:rPr>
          <w:delText xml:space="preserve">. </w:delText>
        </w:r>
      </w:del>
      <w:r>
        <w:rPr>
          <w:rFonts w:hint="eastAsia" w:ascii="Times New Roman" w:hAnsi="Times New Roman" w:cs="Times New Roman"/>
        </w:rPr>
        <w:t>(2021) believes that o</w:t>
      </w:r>
      <w:r>
        <w:rPr>
          <w:rFonts w:ascii="Times New Roman" w:hAnsi="Times New Roman" w:cs="Times New Roman"/>
        </w:rPr>
        <w:t xml:space="preserve">ne of the most popular are ads in the videos. These so-called native ads look just like normal Facebook posts and show up directly in users' news streams, not along the side of the page like traditional banner ads. Compared to regular advertisements, these advertisements focus more on the user experience. Native advertising in short videos embeds brand marketing into the video scene. The platform has also added convenient features for this. </w:t>
      </w:r>
      <w:r>
        <w:rPr>
          <w:rFonts w:hint="eastAsia" w:ascii="Times New Roman" w:hAnsi="Times New Roman" w:cs="Times New Roman"/>
        </w:rPr>
        <w:t>Hu</w:t>
      </w:r>
      <w:del w:id="15" w:author="小雷达" w:date="2024-05-25T21:01:48Z">
        <w:r>
          <w:rPr>
            <w:rFonts w:hint="eastAsia" w:ascii="Times New Roman" w:hAnsi="Times New Roman" w:cs="Times New Roman"/>
          </w:rPr>
          <w:delText xml:space="preserve"> </w:delText>
        </w:r>
      </w:del>
      <w:del w:id="16" w:author="小雷达" w:date="2024-05-25T21:01:47Z">
        <w:r>
          <w:rPr>
            <w:rFonts w:hint="eastAsia" w:ascii="Times New Roman" w:hAnsi="Times New Roman" w:cs="Times New Roman"/>
          </w:rPr>
          <w:delText>Q.N.</w:delText>
        </w:r>
      </w:del>
      <w:r>
        <w:rPr>
          <w:rFonts w:hint="eastAsia" w:ascii="Times New Roman" w:hAnsi="Times New Roman" w:cs="Times New Roman"/>
        </w:rPr>
        <w:t xml:space="preserve"> (2023) found that a</w:t>
      </w:r>
      <w:r>
        <w:rPr>
          <w:rFonts w:ascii="Times New Roman" w:hAnsi="Times New Roman" w:cs="Times New Roman"/>
        </w:rPr>
        <w:t>s the video plays, when advertising products appear in the scene, the product's tab bar will pop up, and users can click to enter the purchase page. He believes that big data has played a crucial role</w:t>
      </w:r>
      <w:r>
        <w:rPr>
          <w:rFonts w:hint="eastAsia" w:ascii="Times New Roman" w:hAnsi="Times New Roman" w:cs="Times New Roman"/>
        </w:rPr>
        <w:t xml:space="preserve">. </w:t>
      </w:r>
      <w:r>
        <w:rPr>
          <w:rFonts w:ascii="Times New Roman" w:hAnsi="Times New Roman" w:cs="Times New Roman"/>
        </w:rPr>
        <w:t>Relying on big data algorithms for personalized advertising, the products in the advertisement can meet the needs of the audience.</w:t>
      </w:r>
    </w:p>
    <w:p>
      <w:pPr>
        <w:pStyle w:val="6"/>
        <w:shd w:val="clear" w:color="auto" w:fill="FFFFFF"/>
        <w:spacing w:after="240" w:afterAutospacing="0" w:line="276" w:lineRule="auto"/>
        <w:ind w:firstLine="420"/>
        <w:jc w:val="both"/>
        <w:rPr>
          <w:rFonts w:ascii="Times New Roman" w:hAnsi="Times New Roman" w:cs="Times New Roman"/>
        </w:rPr>
      </w:pPr>
      <w:r>
        <w:rPr>
          <w:rFonts w:ascii="Times New Roman" w:hAnsi="Times New Roman" w:cs="Times New Roman"/>
        </w:rPr>
        <w:t xml:space="preserve">At the same time, the function of tipping videos has been developed. </w:t>
      </w:r>
      <w:r>
        <w:rPr>
          <w:rFonts w:hint="eastAsia" w:ascii="Times New Roman" w:hAnsi="Times New Roman" w:cs="Times New Roman"/>
        </w:rPr>
        <w:t>According to Hu, t</w:t>
      </w:r>
      <w:r>
        <w:rPr>
          <w:rFonts w:ascii="Times New Roman" w:hAnsi="Times New Roman" w:cs="Times New Roman"/>
        </w:rPr>
        <w:t>his is also a means of developing short-video features using new technologies for profit, which brings two-way feedback. Both companies and video bloggers earn profits, and video bloggers will increase cooperation with operating companies to create more attractive works, forming a positive cycle.</w:t>
      </w:r>
    </w:p>
    <w:p>
      <w:pPr>
        <w:pStyle w:val="6"/>
        <w:shd w:val="clear" w:color="auto" w:fill="FFFFFF"/>
        <w:spacing w:after="240" w:afterAutospacing="0" w:line="276" w:lineRule="auto"/>
        <w:ind w:firstLine="420"/>
        <w:jc w:val="both"/>
        <w:rPr>
          <w:rFonts w:ascii="Times New Roman" w:hAnsi="Times New Roman" w:cs="Times New Roman"/>
        </w:rPr>
      </w:pPr>
      <w:r>
        <w:rPr>
          <w:rFonts w:ascii="Times New Roman" w:hAnsi="Times New Roman" w:cs="Times New Roman"/>
        </w:rPr>
        <w:t>Short videos are not only an emerging model, but also a business opportunity in the new era. Merchants use new technology development models to innovate the content and functions of short videos to meet the consumption needs of users and provide positive feedback from them.</w:t>
      </w:r>
    </w:p>
    <w:p>
      <w:pPr>
        <w:jc w:val="both"/>
        <w:rPr>
          <w:rFonts w:ascii="Times New Roman" w:hAnsi="Times New Roman" w:cs="Times New Roman"/>
          <w:b/>
          <w:bCs/>
          <w:sz w:val="24"/>
        </w:rPr>
      </w:pPr>
      <w:r>
        <w:rPr>
          <w:rFonts w:hint="eastAsia" w:ascii="Times New Roman" w:hAnsi="Times New Roman" w:cs="Times New Roman"/>
          <w:b/>
          <w:bCs/>
          <w:sz w:val="24"/>
        </w:rPr>
        <w:t>3.</w:t>
      </w:r>
      <w:r>
        <w:rPr>
          <w:rFonts w:ascii="Times New Roman" w:hAnsi="Times New Roman" w:cs="Times New Roman"/>
          <w:b/>
          <w:bCs/>
          <w:sz w:val="24"/>
        </w:rPr>
        <w:t xml:space="preserve"> Advantages——Widely used</w:t>
      </w:r>
    </w:p>
    <w:p>
      <w:pPr>
        <w:jc w:val="both"/>
        <w:rPr>
          <w:rFonts w:hint="eastAsia" w:ascii="Times New Roman" w:hAnsi="Times New Roman" w:cs="Times New Roman"/>
          <w:b/>
          <w:bCs/>
          <w:sz w:val="24"/>
        </w:rPr>
      </w:pPr>
      <w:r>
        <w:rPr>
          <w:rFonts w:ascii="Times New Roman" w:hAnsi="Times New Roman" w:cs="Times New Roman"/>
          <w:b/>
          <w:bCs/>
          <w:sz w:val="24"/>
        </w:rPr>
        <w:tab/>
      </w:r>
    </w:p>
    <w:p>
      <w:pPr>
        <w:widowControl/>
        <w:spacing w:after="0"/>
        <w:ind w:firstLine="420"/>
        <w:jc w:val="both"/>
        <w:rPr>
          <w:rFonts w:hint="eastAsia" w:ascii="Times New Roman" w:hAnsi="Times New Roman" w:cs="Times New Roman"/>
          <w:sz w:val="24"/>
        </w:rPr>
      </w:pPr>
      <w:r>
        <w:rPr>
          <w:rFonts w:ascii="Times New Roman" w:hAnsi="Times New Roman" w:cs="Times New Roman"/>
          <w:sz w:val="24"/>
        </w:rPr>
        <w:t>Short videos were initially considered a form of entertainment, but soon this boundary was broken. Short videos are gradually being applied in fields such as education and publicity, and have witnessed their outstanding performance.</w:t>
      </w:r>
      <w:r>
        <w:t xml:space="preserve"> </w:t>
      </w:r>
      <w:r>
        <w:rPr>
          <w:rFonts w:ascii="Times New Roman" w:hAnsi="Times New Roman" w:cs="Times New Roman"/>
          <w:sz w:val="24"/>
        </w:rPr>
        <w:t>This has also become a significant feature that sets it apart from other forms of entertainment</w:t>
      </w:r>
      <w:r>
        <w:rPr>
          <w:rFonts w:hint="eastAsia" w:ascii="Times New Roman" w:hAnsi="Times New Roman" w:cs="Times New Roman"/>
          <w:sz w:val="24"/>
        </w:rPr>
        <w:t>.</w:t>
      </w:r>
    </w:p>
    <w:p>
      <w:pPr>
        <w:widowControl/>
        <w:spacing w:after="0"/>
        <w:ind w:firstLine="420"/>
        <w:jc w:val="both"/>
        <w:rPr>
          <w:rFonts w:ascii="Times New Roman" w:hAnsi="Times New Roman" w:cs="Times New Roman"/>
          <w:sz w:val="24"/>
        </w:rPr>
      </w:pPr>
      <w:r>
        <w:rPr>
          <w:rFonts w:ascii="Times New Roman" w:hAnsi="Times New Roman" w:cs="Times New Roman"/>
          <w:sz w:val="24"/>
        </w:rPr>
        <w:t>A study</w:t>
      </w:r>
      <w:r>
        <w:rPr>
          <w:rFonts w:hint="eastAsia" w:ascii="Times New Roman" w:hAnsi="Times New Roman" w:cs="Times New Roman"/>
          <w:sz w:val="24"/>
        </w:rPr>
        <w:t xml:space="preserve"> made by </w:t>
      </w:r>
      <w:commentRangeStart w:id="4"/>
      <w:r>
        <w:rPr>
          <w:rFonts w:ascii="Times New Roman" w:hAnsi="Times New Roman" w:eastAsia="宋体" w:cs="Times New Roman"/>
          <w:color w:val="333333"/>
          <w:kern w:val="0"/>
          <w:sz w:val="24"/>
          <w:shd w:val="clear" w:color="auto" w:fill="FFFFFF"/>
          <w14:ligatures w14:val="none"/>
        </w:rPr>
        <w:t>Nadine</w:t>
      </w:r>
      <w:del w:id="17" w:author="小雷达" w:date="2024-05-25T21:02:03Z">
        <w:r>
          <w:rPr>
            <w:rFonts w:ascii="Times New Roman" w:hAnsi="Times New Roman" w:eastAsia="宋体" w:cs="Times New Roman"/>
            <w:color w:val="333333"/>
            <w:kern w:val="0"/>
            <w:sz w:val="24"/>
            <w:shd w:val="clear" w:color="auto" w:fill="FFFFFF"/>
            <w14:ligatures w14:val="none"/>
          </w:rPr>
          <w:delText xml:space="preserve"> A.</w:delText>
        </w:r>
      </w:del>
      <w:r>
        <w:rPr>
          <w:rFonts w:ascii="Times New Roman" w:hAnsi="Times New Roman" w:eastAsia="宋体" w:cs="Times New Roman"/>
          <w:color w:val="333333"/>
          <w:kern w:val="0"/>
          <w:sz w:val="24"/>
          <w:shd w:val="clear" w:color="auto" w:fill="FFFFFF"/>
          <w14:ligatures w14:val="none"/>
        </w:rPr>
        <w:t xml:space="preserve"> </w:t>
      </w:r>
      <w:ins w:id="18" w:author="小雷达" w:date="2024-05-25T21:02:09Z">
        <w:r>
          <w:rPr>
            <w:rFonts w:hint="eastAsia" w:ascii="Times New Roman" w:hAnsi="Times New Roman" w:eastAsia="宋体" w:cs="Times New Roman"/>
            <w:color w:val="333333"/>
            <w:kern w:val="0"/>
            <w:sz w:val="24"/>
            <w:shd w:val="clear" w:color="auto" w:fill="FFFFFF"/>
            <w:lang w:val="en-US" w:eastAsia="zh-CN"/>
            <w14:ligatures w14:val="none"/>
          </w:rPr>
          <w:t>an</w:t>
        </w:r>
      </w:ins>
      <w:ins w:id="19" w:author="小雷达" w:date="2024-05-25T21:02:10Z">
        <w:r>
          <w:rPr>
            <w:rFonts w:hint="eastAsia" w:ascii="Times New Roman" w:hAnsi="Times New Roman" w:eastAsia="宋体" w:cs="Times New Roman"/>
            <w:color w:val="333333"/>
            <w:kern w:val="0"/>
            <w:sz w:val="24"/>
            <w:shd w:val="clear" w:color="auto" w:fill="FFFFFF"/>
            <w:lang w:val="en-US" w:eastAsia="zh-CN"/>
            <w14:ligatures w14:val="none"/>
          </w:rPr>
          <w:t>d</w:t>
        </w:r>
      </w:ins>
      <w:del w:id="20" w:author="小雷达" w:date="2024-05-25T21:02:07Z">
        <w:r>
          <w:rPr>
            <w:rFonts w:ascii="Times New Roman" w:hAnsi="Times New Roman" w:eastAsia="宋体" w:cs="Times New Roman"/>
            <w:color w:val="333333"/>
            <w:kern w:val="0"/>
            <w:sz w:val="24"/>
            <w:shd w:val="clear" w:color="auto" w:fill="FFFFFF"/>
            <w14:ligatures w14:val="none"/>
          </w:rPr>
          <w:delText>&amp;</w:delText>
        </w:r>
      </w:del>
      <w:r>
        <w:rPr>
          <w:rFonts w:ascii="Times New Roman" w:hAnsi="Times New Roman" w:eastAsia="宋体" w:cs="Times New Roman"/>
          <w:color w:val="333333"/>
          <w:kern w:val="0"/>
          <w:sz w:val="24"/>
          <w:shd w:val="clear" w:color="auto" w:fill="FFFFFF"/>
          <w14:ligatures w14:val="none"/>
        </w:rPr>
        <w:t xml:space="preserve"> Utkarsh</w:t>
      </w:r>
      <w:commentRangeEnd w:id="4"/>
      <w:r>
        <w:commentReference w:id="4"/>
      </w:r>
      <w:del w:id="21" w:author="小雷达" w:date="2024-05-25T21:02:13Z">
        <w:r>
          <w:rPr>
            <w:rFonts w:ascii="Times New Roman" w:hAnsi="Times New Roman" w:eastAsia="宋体" w:cs="Times New Roman"/>
            <w:color w:val="333333"/>
            <w:kern w:val="0"/>
            <w:sz w:val="24"/>
            <w:shd w:val="clear" w:color="auto" w:fill="FFFFFF"/>
            <w14:ligatures w14:val="none"/>
          </w:rPr>
          <w:delText xml:space="preserve"> </w:delText>
        </w:r>
      </w:del>
      <w:del w:id="22" w:author="小雷达" w:date="2024-05-25T21:02:12Z">
        <w:r>
          <w:rPr>
            <w:rFonts w:ascii="Times New Roman" w:hAnsi="Times New Roman" w:eastAsia="宋体" w:cs="Times New Roman"/>
            <w:color w:val="333333"/>
            <w:kern w:val="0"/>
            <w:sz w:val="24"/>
            <w:shd w:val="clear" w:color="auto" w:fill="FFFFFF"/>
            <w14:ligatures w14:val="none"/>
          </w:rPr>
          <w:delText>O.</w:delText>
        </w:r>
      </w:del>
      <w:r>
        <w:rPr>
          <w:rFonts w:hint="eastAsia" w:ascii="Times New Roman" w:hAnsi="Times New Roman" w:eastAsia="宋体" w:cs="Times New Roman"/>
          <w:color w:val="333333"/>
          <w:kern w:val="0"/>
          <w:sz w:val="24"/>
          <w:shd w:val="clear" w:color="auto" w:fill="FFFFFF"/>
          <w14:ligatures w14:val="none"/>
        </w:rPr>
        <w:t xml:space="preserve"> </w:t>
      </w:r>
      <w:r>
        <w:rPr>
          <w:rFonts w:ascii="Times New Roman" w:hAnsi="Times New Roman" w:cs="Times New Roman"/>
          <w:sz w:val="24"/>
        </w:rPr>
        <w:t>on 1083 Australian medical students showed that the vast majority (92%) use online teaching videos to supplement their learning</w:t>
      </w:r>
      <w:ins w:id="23" w:author="小雷达" w:date="2024-05-25T21:02:37Z">
        <w:r>
          <w:rPr>
            <w:rFonts w:hint="eastAsia" w:ascii="Times New Roman" w:hAnsi="Times New Roman" w:cs="Times New Roman"/>
            <w:sz w:val="24"/>
            <w:lang w:val="en-US" w:eastAsia="zh-CN"/>
          </w:rPr>
          <w:t xml:space="preserve"> </w:t>
        </w:r>
      </w:ins>
      <w:ins w:id="24" w:author="小雷达" w:date="2024-05-25T21:02:35Z">
        <w:r>
          <w:rPr>
            <w:rFonts w:hint="eastAsia" w:ascii="Times New Roman" w:hAnsi="Times New Roman" w:cs="Times New Roman"/>
            <w:sz w:val="24"/>
          </w:rPr>
          <w:t>(</w:t>
        </w:r>
      </w:ins>
      <w:ins w:id="25" w:author="小雷达" w:date="2024-05-25T21:02:35Z">
        <w:r>
          <w:rPr>
            <w:rFonts w:ascii="Times New Roman" w:hAnsi="Times New Roman" w:eastAsia="宋体" w:cs="Times New Roman"/>
            <w:color w:val="333333"/>
            <w:kern w:val="0"/>
            <w:sz w:val="24"/>
            <w:shd w:val="clear" w:color="auto" w:fill="FFFFFF"/>
            <w14:ligatures w14:val="none"/>
          </w:rPr>
          <w:t xml:space="preserve">Nadine </w:t>
        </w:r>
      </w:ins>
      <w:ins w:id="26" w:author="小雷达" w:date="2024-05-25T21:02:35Z">
        <w:r>
          <w:rPr>
            <w:rFonts w:hint="eastAsia" w:ascii="Times New Roman" w:hAnsi="Times New Roman" w:eastAsia="宋体" w:cs="Times New Roman"/>
            <w:color w:val="333333"/>
            <w:kern w:val="0"/>
            <w:sz w:val="24"/>
            <w:shd w:val="clear" w:color="auto" w:fill="FFFFFF"/>
            <w:lang w:val="en-US" w:eastAsia="zh-CN"/>
            <w14:ligatures w14:val="none"/>
          </w:rPr>
          <w:t xml:space="preserve">&amp; </w:t>
        </w:r>
      </w:ins>
      <w:ins w:id="27" w:author="小雷达" w:date="2024-05-25T21:02:35Z">
        <w:r>
          <w:rPr>
            <w:rFonts w:ascii="Times New Roman" w:hAnsi="Times New Roman" w:eastAsia="宋体" w:cs="Times New Roman"/>
            <w:color w:val="333333"/>
            <w:kern w:val="0"/>
            <w:sz w:val="24"/>
            <w:shd w:val="clear" w:color="auto" w:fill="FFFFFF"/>
            <w14:ligatures w14:val="none"/>
          </w:rPr>
          <w:t>Utkarsh</w:t>
        </w:r>
      </w:ins>
      <w:ins w:id="28" w:author="小雷达" w:date="2024-05-25T21:02:35Z">
        <w:r>
          <w:rPr>
            <w:rFonts w:hint="eastAsia" w:ascii="Times New Roman" w:hAnsi="Times New Roman" w:eastAsia="宋体" w:cs="Times New Roman"/>
            <w:color w:val="333333"/>
            <w:kern w:val="0"/>
            <w:sz w:val="24"/>
            <w:shd w:val="clear" w:color="auto" w:fill="FFFFFF"/>
            <w:lang w:val="en-US" w:eastAsia="zh-CN"/>
            <w14:ligatures w14:val="none"/>
          </w:rPr>
          <w:t xml:space="preserve">, </w:t>
        </w:r>
      </w:ins>
      <w:ins w:id="29" w:author="小雷达" w:date="2024-05-25T21:02:35Z">
        <w:r>
          <w:rPr>
            <w:rFonts w:hint="eastAsia" w:ascii="Times New Roman" w:hAnsi="Times New Roman" w:cs="Times New Roman"/>
            <w:sz w:val="24"/>
          </w:rPr>
          <w:t>2019)</w:t>
        </w:r>
      </w:ins>
      <w:r>
        <w:rPr>
          <w:rFonts w:ascii="Times New Roman" w:hAnsi="Times New Roman" w:cs="Times New Roman"/>
          <w:sz w:val="24"/>
        </w:rPr>
        <w:t>.</w:t>
      </w:r>
      <w:r>
        <w:rPr>
          <w:rFonts w:hint="eastAsia" w:ascii="Times New Roman" w:hAnsi="Times New Roman" w:cs="Times New Roman"/>
          <w:sz w:val="24"/>
        </w:rPr>
        <w:t xml:space="preserve"> </w:t>
      </w:r>
      <w:del w:id="30" w:author="小雷达" w:date="2024-05-25T21:02:33Z">
        <w:r>
          <w:rPr>
            <w:rFonts w:hint="eastAsia" w:ascii="Times New Roman" w:hAnsi="Times New Roman" w:cs="Times New Roman"/>
            <w:sz w:val="24"/>
          </w:rPr>
          <w:delText>(2019)</w:delText>
        </w:r>
      </w:del>
      <w:del w:id="31" w:author="小雷达" w:date="2024-05-25T21:02:40Z">
        <w:r>
          <w:rPr>
            <w:rFonts w:ascii="Times New Roman" w:hAnsi="Times New Roman" w:cs="Times New Roman"/>
            <w:sz w:val="24"/>
          </w:rPr>
          <w:delText xml:space="preserve"> </w:delText>
        </w:r>
      </w:del>
      <w:r>
        <w:rPr>
          <w:rFonts w:ascii="Times New Roman" w:hAnsi="Times New Roman" w:cs="Times New Roman"/>
          <w:sz w:val="24"/>
        </w:rPr>
        <w:t xml:space="preserve">The use of videos is now becoming a mainstay of medical education. </w:t>
      </w:r>
      <w:r>
        <w:rPr>
          <w:rFonts w:ascii="Times New Roman" w:hAnsi="Times New Roman" w:eastAsia="宋体" w:cs="Times New Roman"/>
          <w:color w:val="333333"/>
          <w:kern w:val="0"/>
          <w:sz w:val="24"/>
          <w:shd w:val="clear" w:color="auto" w:fill="FFFFFF"/>
          <w14:ligatures w14:val="none"/>
        </w:rPr>
        <w:t>During the epidemic, online classrooms have emerged, and the lack of face-to-face communication has resulted in poor teaching effectiveness in physical education courses. But incorporating short videos into physical education teaching has made up for this</w:t>
      </w:r>
      <w:r>
        <w:rPr>
          <w:rFonts w:hint="eastAsia" w:ascii="Times New Roman" w:hAnsi="Times New Roman" w:eastAsia="宋体" w:cs="Times New Roman"/>
          <w:color w:val="333333"/>
          <w:kern w:val="0"/>
          <w:sz w:val="24"/>
          <w:shd w:val="clear" w:color="auto" w:fill="FFFFFF"/>
          <w14:ligatures w14:val="none"/>
        </w:rPr>
        <w:t>, according to a research by Zhao</w:t>
      </w:r>
      <w:del w:id="32" w:author="小雷达" w:date="2024-05-25T21:02:50Z">
        <w:r>
          <w:rPr>
            <w:rFonts w:hint="eastAsia" w:ascii="Times New Roman" w:hAnsi="Times New Roman" w:eastAsia="宋体" w:cs="Times New Roman"/>
            <w:color w:val="333333"/>
            <w:kern w:val="0"/>
            <w:sz w:val="24"/>
            <w:shd w:val="clear" w:color="auto" w:fill="FFFFFF"/>
            <w14:ligatures w14:val="none"/>
          </w:rPr>
          <w:delText xml:space="preserve"> H.Y.</w:delText>
        </w:r>
      </w:del>
      <w:r>
        <w:rPr>
          <w:rFonts w:hint="eastAsia" w:ascii="Times New Roman" w:hAnsi="Times New Roman" w:eastAsia="宋体" w:cs="Times New Roman"/>
          <w:color w:val="333333"/>
          <w:kern w:val="0"/>
          <w:sz w:val="24"/>
          <w:shd w:val="clear" w:color="auto" w:fill="FFFFFF"/>
          <w14:ligatures w14:val="none"/>
        </w:rPr>
        <w:t xml:space="preserve"> and Liu </w:t>
      </w:r>
      <w:del w:id="33" w:author="小雷达" w:date="2024-05-25T21:02:55Z">
        <w:r>
          <w:rPr>
            <w:rFonts w:hint="eastAsia" w:ascii="Times New Roman" w:hAnsi="Times New Roman" w:eastAsia="宋体" w:cs="Times New Roman"/>
            <w:color w:val="333333"/>
            <w:kern w:val="0"/>
            <w:sz w:val="24"/>
            <w:shd w:val="clear" w:color="auto" w:fill="FFFFFF"/>
            <w14:ligatures w14:val="none"/>
          </w:rPr>
          <w:delText xml:space="preserve">M.Y. </w:delText>
        </w:r>
      </w:del>
      <w:r>
        <w:rPr>
          <w:rFonts w:hint="eastAsia" w:ascii="Times New Roman" w:hAnsi="Times New Roman" w:eastAsia="宋体" w:cs="Times New Roman"/>
          <w:color w:val="333333"/>
          <w:kern w:val="0"/>
          <w:sz w:val="24"/>
          <w:shd w:val="clear" w:color="auto" w:fill="FFFFFF"/>
          <w14:ligatures w14:val="none"/>
        </w:rPr>
        <w:t>(2021)</w:t>
      </w:r>
      <w:r>
        <w:rPr>
          <w:rFonts w:ascii="Times New Roman" w:hAnsi="Times New Roman" w:eastAsia="宋体" w:cs="Times New Roman"/>
          <w:color w:val="333333"/>
          <w:kern w:val="0"/>
          <w:sz w:val="24"/>
          <w:shd w:val="clear" w:color="auto" w:fill="FFFFFF"/>
          <w14:ligatures w14:val="none"/>
        </w:rPr>
        <w:t>. It enable</w:t>
      </w:r>
      <w:r>
        <w:rPr>
          <w:rFonts w:hint="eastAsia" w:ascii="Times New Roman" w:hAnsi="Times New Roman" w:eastAsia="宋体" w:cs="Times New Roman"/>
          <w:color w:val="333333"/>
          <w:kern w:val="0"/>
          <w:sz w:val="24"/>
          <w:shd w:val="clear" w:color="auto" w:fill="FFFFFF"/>
          <w14:ligatures w14:val="none"/>
        </w:rPr>
        <w:t>s</w:t>
      </w:r>
      <w:r>
        <w:rPr>
          <w:rFonts w:ascii="Times New Roman" w:hAnsi="Times New Roman" w:eastAsia="宋体" w:cs="Times New Roman"/>
          <w:color w:val="333333"/>
          <w:kern w:val="0"/>
          <w:sz w:val="24"/>
          <w:shd w:val="clear" w:color="auto" w:fill="FFFFFF"/>
          <w14:ligatures w14:val="none"/>
        </w:rPr>
        <w:t xml:space="preserve"> students to understand the learning content before class, explore learning on their own during class, and review short videos after class, resulting in significant teaching effects.</w:t>
      </w:r>
      <w:r>
        <w:rPr>
          <w:rFonts w:ascii="Times New Roman" w:hAnsi="Times New Roman" w:cs="Times New Roman"/>
          <w:sz w:val="24"/>
          <w:shd w:val="clear" w:color="auto" w:fill="FFFFFF"/>
        </w:rPr>
        <w:t xml:space="preserve"> </w:t>
      </w:r>
    </w:p>
    <w:p>
      <w:pPr>
        <w:widowControl/>
        <w:spacing w:after="0"/>
        <w:ind w:firstLine="420"/>
        <w:jc w:val="both"/>
        <w:rPr>
          <w:rFonts w:ascii="Times New Roman" w:hAnsi="Times New Roman" w:cs="Times New Roman"/>
          <w:sz w:val="24"/>
        </w:rPr>
      </w:pPr>
      <w:r>
        <w:rPr>
          <w:rFonts w:ascii="Times New Roman" w:hAnsi="Times New Roman" w:cs="Times New Roman"/>
          <w:sz w:val="24"/>
        </w:rPr>
        <w:t>Short videos have become a common tool that can be used in various aspects of life</w:t>
      </w:r>
      <w:r>
        <w:rPr>
          <w:rFonts w:hint="eastAsia" w:ascii="Times New Roman" w:hAnsi="Times New Roman" w:cs="Times New Roman"/>
          <w:sz w:val="24"/>
        </w:rPr>
        <w:t>,</w:t>
      </w:r>
      <w:r>
        <w:rPr>
          <w:rFonts w:ascii="Times New Roman" w:hAnsi="Times New Roman" w:cs="Times New Roman"/>
          <w:sz w:val="24"/>
        </w:rPr>
        <w:t xml:space="preserve"> which </w:t>
      </w:r>
      <w:r>
        <w:rPr>
          <w:rFonts w:hint="eastAsia" w:ascii="Times New Roman" w:hAnsi="Times New Roman" w:cs="Times New Roman"/>
          <w:sz w:val="24"/>
        </w:rPr>
        <w:t>is t</w:t>
      </w:r>
      <w:r>
        <w:rPr>
          <w:rFonts w:ascii="Times New Roman" w:hAnsi="Times New Roman" w:cs="Times New Roman"/>
          <w:sz w:val="24"/>
        </w:rPr>
        <w:t>he most prominent advantage compared to long videos</w:t>
      </w:r>
      <w:r>
        <w:rPr>
          <w:rFonts w:hint="eastAsia" w:ascii="Times New Roman" w:hAnsi="Times New Roman" w:cs="Times New Roman"/>
          <w:sz w:val="24"/>
        </w:rPr>
        <w:t xml:space="preserve"> and </w:t>
      </w:r>
      <w:r>
        <w:rPr>
          <w:rFonts w:ascii="Times New Roman" w:hAnsi="Times New Roman" w:cs="Times New Roman"/>
          <w:sz w:val="24"/>
        </w:rPr>
        <w:t>has become an important factor for their widespread use and flourishing development</w:t>
      </w:r>
      <w:r>
        <w:rPr>
          <w:rFonts w:hint="eastAsia" w:ascii="Times New Roman" w:hAnsi="Times New Roman" w:cs="Times New Roman"/>
          <w:sz w:val="24"/>
        </w:rPr>
        <w:t>.</w:t>
      </w:r>
    </w:p>
    <w:p>
      <w:pPr>
        <w:jc w:val="both"/>
        <w:rPr>
          <w:rFonts w:ascii="Times New Roman" w:hAnsi="Times New Roman" w:cs="Times New Roman"/>
          <w:b/>
          <w:bCs/>
          <w:sz w:val="24"/>
        </w:rPr>
      </w:pPr>
      <w:r>
        <w:rPr>
          <w:rFonts w:ascii="Times New Roman" w:hAnsi="Times New Roman" w:cs="Times New Roman"/>
          <w:b/>
          <w:bCs/>
          <w:sz w:val="24"/>
        </w:rPr>
        <w:t>Conclusion:</w:t>
      </w:r>
    </w:p>
    <w:p>
      <w:pPr>
        <w:ind w:firstLine="420"/>
        <w:jc w:val="both"/>
        <w:rPr>
          <w:rFonts w:ascii="Times New Roman" w:hAnsi="Times New Roman" w:cs="Times New Roman"/>
          <w:sz w:val="24"/>
        </w:rPr>
      </w:pPr>
      <w:r>
        <w:rPr>
          <w:rFonts w:ascii="Times New Roman" w:hAnsi="Times New Roman" w:cs="Times New Roman"/>
          <w:sz w:val="24"/>
        </w:rPr>
        <w:t>Short-form videos developing is an inevitable result considering human and technological factors, and its diversity will keep it highly popular for a long time in the future. Essentially, with people's material conditions improving continuously, it is unavoidable for them to pursue more diverse and efficient forms of entertainment, and the flourishingly developing technology has provided a prerequisite for it. The unique form of short videos also enables them to integrate with many industries and showcase their advantages. Therefore, the rapid rise of short videos is not surprising. As for when may the popularity of short videos decrease. Perhaps one day, a more attractive form of entertainment will emerge and replace it.</w:t>
      </w:r>
    </w:p>
    <w:p>
      <w:pPr>
        <w:ind w:left="720" w:hanging="720"/>
        <w:jc w:val="both"/>
        <w:rPr>
          <w:rFonts w:ascii="Times New Roman" w:hAnsi="Times New Roman" w:cs="Times New Roman"/>
          <w:b/>
          <w:bCs/>
          <w:sz w:val="24"/>
        </w:rPr>
      </w:pPr>
    </w:p>
    <w:p>
      <w:pPr>
        <w:ind w:left="720" w:hanging="720"/>
        <w:jc w:val="both"/>
        <w:rPr>
          <w:rFonts w:ascii="Times New Roman" w:hAnsi="Times New Roman" w:cs="Times New Roman"/>
          <w:b/>
          <w:bCs/>
          <w:sz w:val="24"/>
        </w:rPr>
      </w:pPr>
    </w:p>
    <w:p>
      <w:pPr>
        <w:ind w:left="720" w:hanging="720"/>
        <w:jc w:val="both"/>
        <w:rPr>
          <w:rFonts w:ascii="Times New Roman" w:hAnsi="Times New Roman" w:cs="Times New Roman"/>
          <w:b/>
          <w:bCs/>
          <w:sz w:val="24"/>
        </w:rPr>
      </w:pPr>
    </w:p>
    <w:p>
      <w:pPr>
        <w:ind w:left="720" w:hanging="720"/>
        <w:jc w:val="both"/>
        <w:rPr>
          <w:rFonts w:ascii="Times New Roman" w:hAnsi="Times New Roman" w:cs="Times New Roman"/>
          <w:b/>
          <w:bCs/>
          <w:sz w:val="24"/>
        </w:rPr>
      </w:pPr>
    </w:p>
    <w:p>
      <w:pPr>
        <w:ind w:left="720" w:hanging="720"/>
        <w:jc w:val="both"/>
        <w:rPr>
          <w:rFonts w:ascii="Times New Roman" w:hAnsi="Times New Roman" w:cs="Times New Roman"/>
          <w:b/>
          <w:bCs/>
          <w:sz w:val="24"/>
        </w:rPr>
      </w:pPr>
    </w:p>
    <w:p>
      <w:pPr>
        <w:ind w:left="720" w:hanging="720"/>
        <w:jc w:val="both"/>
        <w:rPr>
          <w:rFonts w:ascii="Times New Roman" w:hAnsi="Times New Roman" w:cs="Times New Roman"/>
          <w:b/>
          <w:bCs/>
          <w:sz w:val="24"/>
        </w:rPr>
      </w:pPr>
    </w:p>
    <w:p>
      <w:pPr>
        <w:ind w:left="720" w:hanging="720"/>
        <w:jc w:val="both"/>
        <w:rPr>
          <w:rFonts w:ascii="Times New Roman" w:hAnsi="Times New Roman" w:cs="Times New Roman"/>
          <w:b/>
          <w:bCs/>
          <w:sz w:val="24"/>
        </w:rPr>
      </w:pPr>
    </w:p>
    <w:p>
      <w:pPr>
        <w:ind w:left="720" w:hanging="720"/>
        <w:jc w:val="both"/>
        <w:rPr>
          <w:rFonts w:ascii="Times New Roman" w:hAnsi="Times New Roman" w:cs="Times New Roman"/>
          <w:b/>
          <w:bCs/>
          <w:sz w:val="24"/>
        </w:rPr>
      </w:pPr>
    </w:p>
    <w:p>
      <w:pPr>
        <w:ind w:left="720" w:hanging="720"/>
        <w:jc w:val="center"/>
        <w:rPr>
          <w:rFonts w:ascii="Times New Roman" w:hAnsi="Times New Roman" w:cs="Times New Roman"/>
          <w:b/>
          <w:bCs/>
          <w:sz w:val="24"/>
        </w:rPr>
      </w:pPr>
    </w:p>
    <w:p>
      <w:pPr>
        <w:rPr>
          <w:rFonts w:hint="eastAsia" w:ascii="Times New Roman" w:hAnsi="Times New Roman" w:cs="Times New Roman"/>
          <w:b/>
          <w:bCs/>
          <w:sz w:val="24"/>
        </w:rPr>
      </w:pPr>
    </w:p>
    <w:p>
      <w:pPr>
        <w:ind w:left="720" w:hanging="720"/>
        <w:jc w:val="center"/>
        <w:rPr>
          <w:rFonts w:ascii="Times New Roman" w:hAnsi="Times New Roman" w:cs="Times New Roman"/>
          <w:b/>
          <w:bCs/>
          <w:sz w:val="24"/>
        </w:rPr>
      </w:pPr>
      <w:r>
        <w:rPr>
          <w:rFonts w:ascii="Times New Roman" w:hAnsi="Times New Roman" w:cs="Times New Roman"/>
          <w:b/>
          <w:bCs/>
          <w:sz w:val="24"/>
        </w:rPr>
        <w:t>References</w:t>
      </w:r>
    </w:p>
    <w:p>
      <w:pPr>
        <w:ind w:left="720" w:hanging="720"/>
        <w:rPr>
          <w:rFonts w:ascii="Times New Roman" w:hAnsi="Times New Roman" w:cs="Times New Roman"/>
          <w:sz w:val="24"/>
        </w:rPr>
      </w:pPr>
      <w:r>
        <w:rPr>
          <w:rFonts w:ascii="Times New Roman" w:hAnsi="Times New Roman" w:cs="Times New Roman"/>
          <w:sz w:val="24"/>
        </w:rPr>
        <w:t>199IT</w:t>
      </w:r>
      <w:r>
        <w:rPr>
          <w:rFonts w:hint="eastAsia" w:ascii="Times New Roman" w:hAnsi="Times New Roman" w:cs="Times New Roman"/>
          <w:sz w:val="24"/>
        </w:rPr>
        <w:t>(2021)</w:t>
      </w:r>
      <w:r>
        <w:rPr>
          <w:rFonts w:ascii="Times New Roman" w:hAnsi="Times New Roman" w:cs="Times New Roman"/>
          <w:sz w:val="24"/>
        </w:rPr>
        <w:t xml:space="preserve">. SensorTower: TikTok and Douyin’s total global downloads exceeded 3 billion times. </w:t>
      </w:r>
      <w:r>
        <w:fldChar w:fldCharType="begin"/>
      </w:r>
      <w:r>
        <w:instrText xml:space="preserve"> HYPERLINK "http://www.199it.com/archives/1291715.html" </w:instrText>
      </w:r>
      <w:r>
        <w:fldChar w:fldCharType="separate"/>
      </w:r>
      <w:r>
        <w:rPr>
          <w:rStyle w:val="10"/>
          <w:rFonts w:ascii="Times New Roman" w:hAnsi="Times New Roman" w:cs="Times New Roman"/>
          <w:color w:val="auto"/>
          <w:sz w:val="24"/>
          <w:u w:val="none"/>
        </w:rPr>
        <w:t>http://www.199it.com/archives/1291715.html</w:t>
      </w:r>
      <w:r>
        <w:rPr>
          <w:rStyle w:val="10"/>
          <w:rFonts w:ascii="Times New Roman" w:hAnsi="Times New Roman" w:cs="Times New Roman"/>
          <w:color w:val="auto"/>
          <w:sz w:val="24"/>
          <w:u w:val="none"/>
        </w:rPr>
        <w:fldChar w:fldCharType="end"/>
      </w:r>
    </w:p>
    <w:p>
      <w:pPr>
        <w:ind w:left="720" w:hanging="720"/>
        <w:rPr>
          <w:rFonts w:ascii="Times New Roman" w:hAnsi="Times New Roman" w:cs="Times New Roman"/>
          <w:sz w:val="24"/>
        </w:rPr>
      </w:pPr>
      <w:r>
        <w:rPr>
          <w:rFonts w:ascii="Times New Roman" w:hAnsi="Times New Roman" w:cs="Times New Roman"/>
          <w:sz w:val="24"/>
        </w:rPr>
        <w:t xml:space="preserve">Brand Finance, 17 January 2024: Global 500 2024 Report Published! </w:t>
      </w:r>
      <w:r>
        <w:fldChar w:fldCharType="begin"/>
      </w:r>
      <w:r>
        <w:instrText xml:space="preserve"> HYPERLINK "https://brandfinance.com/insights/global-500-2024-report" </w:instrText>
      </w:r>
      <w:r>
        <w:fldChar w:fldCharType="separate"/>
      </w:r>
      <w:r>
        <w:rPr>
          <w:rStyle w:val="10"/>
          <w:rFonts w:ascii="Times New Roman" w:hAnsi="Times New Roman" w:cs="Times New Roman"/>
          <w:color w:val="auto"/>
          <w:sz w:val="24"/>
          <w:u w:val="none"/>
        </w:rPr>
        <w:t>https://brandfinance.com/insights/global-500-2024-report</w:t>
      </w:r>
      <w:r>
        <w:rPr>
          <w:rStyle w:val="10"/>
          <w:rFonts w:ascii="Times New Roman" w:hAnsi="Times New Roman" w:cs="Times New Roman"/>
          <w:color w:val="auto"/>
          <w:sz w:val="24"/>
          <w:u w:val="none"/>
        </w:rPr>
        <w:fldChar w:fldCharType="end"/>
      </w:r>
    </w:p>
    <w:p>
      <w:pPr>
        <w:ind w:left="720" w:hanging="720"/>
        <w:rPr>
          <w:rFonts w:ascii="Times New Roman" w:hAnsi="Times New Roman" w:cs="Times New Roman"/>
          <w:sz w:val="24"/>
        </w:rPr>
      </w:pPr>
      <w:r>
        <w:rPr>
          <w:rFonts w:ascii="Times New Roman" w:hAnsi="Times New Roman" w:cs="Times New Roman"/>
          <w:sz w:val="24"/>
          <w:shd w:val="clear" w:color="auto" w:fill="FFFFFF"/>
        </w:rPr>
        <w:t>199IT</w:t>
      </w:r>
      <w:r>
        <w:rPr>
          <w:rFonts w:hint="eastAsia" w:ascii="Times New Roman" w:hAnsi="Times New Roman" w:cs="Times New Roman"/>
          <w:sz w:val="24"/>
          <w:shd w:val="clear" w:color="auto" w:fill="FFFFFF"/>
        </w:rPr>
        <w:t>(2015)</w:t>
      </w:r>
      <w:r>
        <w:rPr>
          <w:rFonts w:ascii="Times New Roman" w:hAnsi="Times New Roman" w:cs="Times New Roman"/>
          <w:sz w:val="24"/>
          <w:shd w:val="clear" w:color="auto" w:fill="FFFFFF"/>
        </w:rPr>
        <w:t>, GWI: Data shows that the proportion of smartphone users in the global population is nearly 80%.</w:t>
      </w:r>
      <w:r>
        <w:fldChar w:fldCharType="begin"/>
      </w:r>
      <w:r>
        <w:instrText xml:space="preserve"> HYPERLINK "%20http:/www.199it.com/archives/392908.html" </w:instrText>
      </w:r>
      <w:r>
        <w:fldChar w:fldCharType="separate"/>
      </w:r>
      <w:r>
        <w:rPr>
          <w:rStyle w:val="10"/>
          <w:rFonts w:ascii="Times New Roman" w:hAnsi="Times New Roman" w:cs="Times New Roman"/>
          <w:color w:val="auto"/>
          <w:sz w:val="24"/>
          <w:u w:val="none"/>
          <w:shd w:val="clear" w:color="auto" w:fill="FFFFFF"/>
        </w:rPr>
        <w:t xml:space="preserve"> http://www.199it.com/archives/392908.html</w:t>
      </w:r>
      <w:r>
        <w:rPr>
          <w:rStyle w:val="10"/>
          <w:rFonts w:ascii="Times New Roman" w:hAnsi="Times New Roman" w:cs="Times New Roman"/>
          <w:color w:val="auto"/>
          <w:sz w:val="24"/>
          <w:u w:val="none"/>
          <w:shd w:val="clear" w:color="auto" w:fill="FFFFFF"/>
        </w:rPr>
        <w:fldChar w:fldCharType="end"/>
      </w:r>
    </w:p>
    <w:p>
      <w:pPr>
        <w:ind w:left="720" w:hanging="720"/>
        <w:rPr>
          <w:rFonts w:ascii="Times New Roman" w:hAnsi="Times New Roman" w:cs="Times New Roman"/>
          <w:sz w:val="24"/>
        </w:rPr>
      </w:pPr>
      <w:r>
        <w:rPr>
          <w:rFonts w:ascii="Times New Roman" w:hAnsi="Times New Roman" w:cs="Times New Roman"/>
          <w:sz w:val="24"/>
        </w:rPr>
        <w:t>Cao S.S. &amp; Hu Q.Q., 2019,</w:t>
      </w:r>
      <w:r>
        <w:rPr>
          <w:rFonts w:hint="eastAsia" w:ascii="Times New Roman" w:hAnsi="Times New Roman" w:cs="Times New Roman"/>
          <w:sz w:val="24"/>
        </w:rPr>
        <w:t xml:space="preserve"> </w:t>
      </w:r>
      <w:r>
        <w:rPr>
          <w:rFonts w:ascii="Times New Roman" w:hAnsi="Times New Roman" w:cs="Times New Roman"/>
          <w:sz w:val="24"/>
        </w:rPr>
        <w:t>The Impact of Network Innovation and Technological Evolution on Mobile Short Video.</w:t>
      </w:r>
      <w:r>
        <w:rPr>
          <w:rFonts w:ascii="Times New Roman" w:hAnsi="Times New Roman" w:eastAsia="微软雅黑" w:cs="Times New Roman"/>
          <w:i/>
          <w:iCs/>
          <w:sz w:val="24"/>
          <w:shd w:val="clear" w:color="auto" w:fill="FFFFFF"/>
        </w:rPr>
        <w:t xml:space="preserve"> </w:t>
      </w:r>
      <w:r>
        <w:rPr>
          <w:rFonts w:ascii="Times New Roman" w:hAnsi="Times New Roman" w:cs="Times New Roman"/>
          <w:i/>
          <w:iCs/>
          <w:sz w:val="24"/>
          <w:shd w:val="clear" w:color="auto" w:fill="FFFFFF"/>
        </w:rPr>
        <w:t>China Broadcasts</w:t>
      </w:r>
      <w:r>
        <w:rPr>
          <w:rFonts w:ascii="Times New Roman" w:hAnsi="Times New Roman" w:cs="Times New Roman"/>
          <w:sz w:val="24"/>
          <w:shd w:val="clear" w:color="auto" w:fill="FFFFFF"/>
        </w:rPr>
        <w:t xml:space="preserve">, </w:t>
      </w:r>
      <w:r>
        <w:rPr>
          <w:rFonts w:ascii="Times New Roman" w:hAnsi="Times New Roman" w:eastAsia="微软雅黑" w:cs="Times New Roman"/>
          <w:i/>
          <w:iCs/>
          <w:sz w:val="24"/>
          <w:shd w:val="clear" w:color="auto" w:fill="FFFFFF"/>
          <w:rPrChange w:id="34" w:author="小雷达" w:date="2024-05-25T21:06:09Z">
            <w:rPr>
              <w:rFonts w:ascii="Times New Roman" w:hAnsi="Times New Roman" w:eastAsia="微软雅黑" w:cs="Times New Roman"/>
              <w:sz w:val="24"/>
              <w:shd w:val="clear" w:color="auto" w:fill="FFFFFF"/>
            </w:rPr>
          </w:rPrChange>
        </w:rPr>
        <w:t>G202</w:t>
      </w:r>
      <w:r>
        <w:rPr>
          <w:rFonts w:ascii="Times New Roman" w:hAnsi="Times New Roman" w:eastAsia="微软雅黑" w:cs="Times New Roman"/>
          <w:sz w:val="24"/>
          <w:shd w:val="clear" w:color="auto" w:fill="FFFFFF"/>
        </w:rPr>
        <w:t xml:space="preserve">, </w:t>
      </w:r>
      <w:r>
        <w:rPr>
          <w:rStyle w:val="14"/>
          <w:rFonts w:ascii="Times New Roman" w:hAnsi="Times New Roman" w:eastAsia="微软雅黑" w:cs="Times New Roman"/>
          <w:sz w:val="24"/>
          <w:shd w:val="clear" w:color="auto" w:fill="FFFFFF"/>
        </w:rPr>
        <w:t xml:space="preserve">18-22. </w:t>
      </w:r>
      <w:r>
        <w:rPr>
          <w:rFonts w:ascii="Times New Roman" w:hAnsi="Times New Roman" w:eastAsia="微软雅黑" w:cs="Times New Roman"/>
          <w:sz w:val="24"/>
          <w:shd w:val="clear" w:color="auto" w:fill="FFFFFF"/>
        </w:rPr>
        <w:t>DOI: </w:t>
      </w:r>
      <w:r>
        <w:fldChar w:fldCharType="begin"/>
      </w:r>
      <w:r>
        <w:instrText xml:space="preserve"> HYPERLINK "DOI:%2010.3969/j.issn.1004-9061.2019.08.005" </w:instrText>
      </w:r>
      <w:r>
        <w:fldChar w:fldCharType="separate"/>
      </w:r>
      <w:r>
        <w:rPr>
          <w:rStyle w:val="10"/>
          <w:rFonts w:ascii="Times New Roman" w:hAnsi="Times New Roman" w:cs="Times New Roman"/>
          <w:color w:val="auto"/>
          <w:sz w:val="24"/>
          <w:u w:val="none"/>
        </w:rPr>
        <w:t>10.3969/j.issn.1004-9061.2019.08.005</w:t>
      </w:r>
      <w:r>
        <w:rPr>
          <w:rStyle w:val="10"/>
          <w:rFonts w:ascii="Times New Roman" w:hAnsi="Times New Roman" w:cs="Times New Roman"/>
          <w:color w:val="auto"/>
          <w:sz w:val="24"/>
          <w:u w:val="none"/>
        </w:rPr>
        <w:fldChar w:fldCharType="end"/>
      </w:r>
    </w:p>
    <w:p>
      <w:pPr>
        <w:ind w:left="720" w:hanging="720"/>
        <w:rPr>
          <w:rFonts w:ascii="Times New Roman" w:hAnsi="Times New Roman" w:eastAsia="微软雅黑" w:cs="Times New Roman"/>
          <w:sz w:val="24"/>
          <w:shd w:val="clear" w:color="auto" w:fill="FFFFFF"/>
        </w:rPr>
      </w:pPr>
      <w:r>
        <w:rPr>
          <w:rFonts w:ascii="Times New Roman" w:hAnsi="Times New Roman" w:cs="Times New Roman"/>
          <w:sz w:val="24"/>
        </w:rPr>
        <w:t>Wang S.X. &amp; Lu L.</w:t>
      </w:r>
      <w:r>
        <w:rPr>
          <w:rFonts w:hint="eastAsia" w:ascii="Times New Roman" w:hAnsi="Times New Roman" w:cs="Times New Roman"/>
          <w:sz w:val="24"/>
        </w:rPr>
        <w:t xml:space="preserve"> (</w:t>
      </w:r>
      <w:r>
        <w:rPr>
          <w:rFonts w:ascii="Times New Roman" w:hAnsi="Times New Roman" w:cs="Times New Roman"/>
          <w:sz w:val="24"/>
        </w:rPr>
        <w:t>2022</w:t>
      </w:r>
      <w:r>
        <w:rPr>
          <w:rFonts w:hint="eastAsia" w:ascii="Times New Roman" w:hAnsi="Times New Roman" w:cs="Times New Roman"/>
          <w:sz w:val="24"/>
        </w:rPr>
        <w:t>)</w:t>
      </w:r>
      <w:r>
        <w:rPr>
          <w:rFonts w:ascii="Times New Roman" w:hAnsi="Times New Roman" w:cs="Times New Roman"/>
          <w:sz w:val="24"/>
        </w:rPr>
        <w:t xml:space="preserve">, Upgrading Strategies for Short Video Communication Empowered by Digital Technology, </w:t>
      </w:r>
      <w:r>
        <w:rPr>
          <w:rFonts w:ascii="Times New Roman" w:hAnsi="Times New Roman" w:cs="Times New Roman"/>
          <w:i/>
          <w:iCs/>
          <w:sz w:val="24"/>
          <w:shd w:val="clear" w:color="auto" w:fill="FFFFFF"/>
        </w:rPr>
        <w:t>Science &amp; Technology for China's Mass Media</w:t>
      </w:r>
      <w:r>
        <w:rPr>
          <w:rFonts w:ascii="Times New Roman" w:hAnsi="Times New Roman" w:cs="Times New Roman"/>
          <w:sz w:val="24"/>
          <w:shd w:val="clear" w:color="auto" w:fill="FFFFFF"/>
        </w:rPr>
        <w:t>,</w:t>
      </w:r>
      <w:r>
        <w:rPr>
          <w:rFonts w:ascii="Times New Roman" w:hAnsi="Times New Roman" w:cs="Times New Roman"/>
          <w:i/>
          <w:iCs/>
          <w:sz w:val="24"/>
        </w:rPr>
        <w:t xml:space="preserve"> </w:t>
      </w:r>
      <w:r>
        <w:rPr>
          <w:rFonts w:ascii="Times New Roman" w:hAnsi="Times New Roman" w:cs="Times New Roman"/>
          <w:i/>
          <w:iCs/>
          <w:sz w:val="24"/>
          <w:rPrChange w:id="35" w:author="小雷达" w:date="2024-05-25T21:06:13Z">
            <w:rPr>
              <w:rFonts w:ascii="Times New Roman" w:hAnsi="Times New Roman" w:cs="Times New Roman"/>
              <w:sz w:val="24"/>
            </w:rPr>
          </w:rPrChange>
        </w:rPr>
        <w:t>G632</w:t>
      </w:r>
      <w:r>
        <w:rPr>
          <w:rFonts w:ascii="Times New Roman" w:hAnsi="Times New Roman" w:cs="Times New Roman"/>
          <w:sz w:val="24"/>
        </w:rPr>
        <w:t xml:space="preserve">, 49-51. </w:t>
      </w:r>
      <w:r>
        <w:rPr>
          <w:rFonts w:ascii="Times New Roman" w:hAnsi="Times New Roman" w:eastAsia="微软雅黑" w:cs="Times New Roman"/>
          <w:sz w:val="24"/>
          <w:shd w:val="clear" w:color="auto" w:fill="FFFFFF"/>
        </w:rPr>
        <w:t>DOI: </w:t>
      </w:r>
      <w:r>
        <w:fldChar w:fldCharType="begin"/>
      </w:r>
      <w:r>
        <w:instrText xml:space="preserve"> HYPERLINK "DOI:%2010.19483/j.cnki.11-4653/n.2022.06.014" </w:instrText>
      </w:r>
      <w:r>
        <w:fldChar w:fldCharType="separate"/>
      </w:r>
      <w:r>
        <w:rPr>
          <w:rStyle w:val="10"/>
          <w:rFonts w:ascii="Times New Roman" w:hAnsi="Times New Roman" w:eastAsia="微软雅黑" w:cs="Times New Roman"/>
          <w:color w:val="auto"/>
          <w:sz w:val="24"/>
          <w:u w:val="none"/>
          <w:shd w:val="clear" w:color="auto" w:fill="FFFFFF"/>
        </w:rPr>
        <w:t>10.19483/j.cnki.11-4653/n.2022.06.014</w:t>
      </w:r>
      <w:r>
        <w:rPr>
          <w:rStyle w:val="10"/>
          <w:rFonts w:ascii="Times New Roman" w:hAnsi="Times New Roman" w:eastAsia="微软雅黑" w:cs="Times New Roman"/>
          <w:color w:val="auto"/>
          <w:sz w:val="24"/>
          <w:u w:val="none"/>
          <w:shd w:val="clear" w:color="auto" w:fill="FFFFFF"/>
        </w:rPr>
        <w:fldChar w:fldCharType="end"/>
      </w:r>
    </w:p>
    <w:p>
      <w:pPr>
        <w:ind w:left="720" w:hanging="720"/>
        <w:rPr>
          <w:ins w:id="36" w:author="小雷达" w:date="2024-05-25T21:05:45Z"/>
          <w:rStyle w:val="10"/>
          <w:rFonts w:ascii="Times New Roman" w:hAnsi="Times New Roman" w:cs="Times New Roman"/>
          <w:color w:val="auto"/>
          <w:sz w:val="24"/>
        </w:rPr>
      </w:pPr>
      <w:r>
        <w:rPr>
          <w:rFonts w:ascii="Times New Roman" w:hAnsi="Times New Roman" w:eastAsia="微软雅黑" w:cs="Times New Roman"/>
          <w:sz w:val="24"/>
          <w:shd w:val="clear" w:color="auto" w:fill="FFFFFF"/>
        </w:rPr>
        <w:t>Hu Q.N., 2023, An Analysis of Domestic Short Video Profit Models，</w:t>
      </w:r>
      <w:r>
        <w:rPr>
          <w:rFonts w:ascii="Times New Roman" w:hAnsi="Times New Roman" w:eastAsia="微软雅黑" w:cs="Times New Roman"/>
          <w:i/>
          <w:iCs/>
          <w:sz w:val="24"/>
          <w:shd w:val="clear" w:color="auto" w:fill="FFFFFF"/>
        </w:rPr>
        <w:t>Press Outpost</w:t>
      </w:r>
      <w:r>
        <w:rPr>
          <w:rFonts w:ascii="Times New Roman" w:hAnsi="Times New Roman" w:eastAsia="微软雅黑" w:cs="Times New Roman"/>
          <w:sz w:val="24"/>
          <w:shd w:val="clear" w:color="auto" w:fill="FFFFFF"/>
        </w:rPr>
        <w:t xml:space="preserve">, </w:t>
      </w:r>
      <w:r>
        <w:rPr>
          <w:rFonts w:ascii="Times New Roman" w:hAnsi="Times New Roman" w:eastAsia="微软雅黑" w:cs="Times New Roman"/>
          <w:i/>
          <w:iCs/>
          <w:sz w:val="24"/>
          <w:shd w:val="clear" w:color="auto" w:fill="FFFFFF"/>
          <w:rPrChange w:id="37" w:author="小雷达" w:date="2024-05-25T21:06:17Z">
            <w:rPr>
              <w:rFonts w:ascii="Times New Roman" w:hAnsi="Times New Roman" w:eastAsia="微软雅黑" w:cs="Times New Roman"/>
              <w:sz w:val="24"/>
              <w:shd w:val="clear" w:color="auto" w:fill="FFFFFF"/>
            </w:rPr>
          </w:rPrChange>
        </w:rPr>
        <w:t>G232</w:t>
      </w:r>
      <w:r>
        <w:rPr>
          <w:rFonts w:ascii="Times New Roman" w:hAnsi="Times New Roman" w:eastAsia="微软雅黑" w:cs="Times New Roman"/>
          <w:sz w:val="24"/>
          <w:shd w:val="clear" w:color="auto" w:fill="FFFFFF"/>
        </w:rPr>
        <w:t>, 2(65-66). DOI: </w:t>
      </w:r>
      <w:r>
        <w:fldChar w:fldCharType="begin"/>
      </w:r>
      <w:r>
        <w:instrText xml:space="preserve"> HYPERLINK "DOI:%2010.7666/d.D01425262" </w:instrText>
      </w:r>
      <w:r>
        <w:fldChar w:fldCharType="separate"/>
      </w:r>
      <w:r>
        <w:rPr>
          <w:rStyle w:val="10"/>
          <w:rFonts w:ascii="Times New Roman" w:hAnsi="Times New Roman" w:cs="Times New Roman"/>
          <w:color w:val="auto"/>
          <w:sz w:val="24"/>
        </w:rPr>
        <w:t>10.7666/d.D01425262</w:t>
      </w:r>
      <w:r>
        <w:rPr>
          <w:rStyle w:val="10"/>
          <w:rFonts w:ascii="Times New Roman" w:hAnsi="Times New Roman" w:cs="Times New Roman"/>
          <w:color w:val="auto"/>
          <w:sz w:val="24"/>
        </w:rPr>
        <w:fldChar w:fldCharType="end"/>
      </w:r>
    </w:p>
    <w:p>
      <w:pPr>
        <w:ind w:left="720" w:hanging="720"/>
        <w:rPr>
          <w:rFonts w:ascii="Times New Roman" w:hAnsi="Times New Roman" w:eastAsia="微软雅黑" w:cs="Times New Roman"/>
          <w:sz w:val="24"/>
          <w:shd w:val="clear" w:color="auto" w:fill="FFFFFF"/>
        </w:rPr>
      </w:pPr>
      <w:r>
        <w:rPr>
          <w:rFonts w:ascii="Times New Roman" w:hAnsi="Times New Roman" w:cs="Times New Roman"/>
          <w:sz w:val="24"/>
        </w:rPr>
        <w:t>Donna T.</w:t>
      </w:r>
      <w:r>
        <w:rPr>
          <w:rFonts w:hint="eastAsia" w:ascii="Times New Roman" w:hAnsi="Times New Roman" w:cs="Times New Roman"/>
          <w:sz w:val="24"/>
        </w:rPr>
        <w:t>(</w:t>
      </w:r>
      <w:r>
        <w:rPr>
          <w:rFonts w:ascii="Times New Roman" w:hAnsi="Times New Roman" w:cs="Times New Roman"/>
          <w:sz w:val="24"/>
        </w:rPr>
        <w:t>2021</w:t>
      </w:r>
      <w:r>
        <w:rPr>
          <w:rFonts w:hint="eastAsia" w:ascii="Times New Roman" w:hAnsi="Times New Roman" w:cs="Times New Roman"/>
          <w:sz w:val="24"/>
        </w:rPr>
        <w:t>)</w:t>
      </w:r>
      <w:r>
        <w:rPr>
          <w:rFonts w:ascii="Times New Roman" w:hAnsi="Times New Roman" w:cs="Times New Roman"/>
          <w:sz w:val="24"/>
        </w:rPr>
        <w:t xml:space="preserve">, To TikTok or not?, </w:t>
      </w:r>
      <w:r>
        <w:rPr>
          <w:rFonts w:ascii="Times New Roman" w:hAnsi="Times New Roman" w:cs="Times New Roman"/>
          <w:sz w:val="24"/>
          <w:shd w:val="clear" w:color="auto" w:fill="FFFFFF"/>
        </w:rPr>
        <w:t xml:space="preserve"> </w:t>
      </w:r>
      <w:r>
        <w:rPr>
          <w:rFonts w:ascii="Times New Roman" w:hAnsi="Times New Roman" w:cs="Times New Roman"/>
          <w:i/>
          <w:iCs/>
          <w:sz w:val="24"/>
          <w:shd w:val="clear" w:color="auto" w:fill="FFFFFF"/>
        </w:rPr>
        <w:t>Recruiting and Retaining Adult Learners</w:t>
      </w:r>
      <w:r>
        <w:rPr>
          <w:rFonts w:ascii="Times New Roman" w:hAnsi="Times New Roman" w:cs="Times New Roman"/>
          <w:i/>
          <w:iCs/>
          <w:sz w:val="24"/>
          <w:rPrChange w:id="38" w:author="小雷达" w:date="2024-05-25T21:05:55Z">
            <w:rPr>
              <w:rFonts w:ascii="Times New Roman" w:hAnsi="Times New Roman" w:cs="Times New Roman"/>
              <w:sz w:val="24"/>
            </w:rPr>
          </w:rPrChange>
        </w:rPr>
        <w:t>, 24</w:t>
      </w:r>
      <w:r>
        <w:rPr>
          <w:rFonts w:ascii="Times New Roman" w:hAnsi="Times New Roman" w:cs="Times New Roman"/>
          <w:sz w:val="24"/>
        </w:rPr>
        <w:t xml:space="preserve">, 2(3-5). </w:t>
      </w:r>
      <w:r>
        <w:fldChar w:fldCharType="begin"/>
      </w:r>
      <w:r>
        <w:instrText xml:space="preserve"> HYPERLINK "https://doi.org/10.1002/nsr.30799" </w:instrText>
      </w:r>
      <w:r>
        <w:fldChar w:fldCharType="separate"/>
      </w:r>
      <w:r>
        <w:rPr>
          <w:rStyle w:val="10"/>
          <w:rFonts w:ascii="Times New Roman" w:hAnsi="Times New Roman" w:cs="Times New Roman"/>
          <w:color w:val="auto"/>
          <w:sz w:val="24"/>
          <w:shd w:val="clear" w:color="auto" w:fill="FFFFFF"/>
        </w:rPr>
        <w:t>https://doi.org/10.1002/nsr.30799</w:t>
      </w:r>
      <w:r>
        <w:rPr>
          <w:rStyle w:val="10"/>
          <w:rFonts w:ascii="Times New Roman" w:hAnsi="Times New Roman" w:cs="Times New Roman"/>
          <w:color w:val="auto"/>
          <w:sz w:val="24"/>
          <w:shd w:val="clear" w:color="auto" w:fill="FFFFFF"/>
        </w:rPr>
        <w:fldChar w:fldCharType="end"/>
      </w:r>
    </w:p>
    <w:p>
      <w:pPr>
        <w:ind w:left="720" w:hanging="720"/>
        <w:rPr>
          <w:rFonts w:ascii="Times New Roman" w:hAnsi="Times New Roman" w:eastAsia="微软雅黑" w:cs="Times New Roman"/>
          <w:sz w:val="24"/>
          <w:shd w:val="clear" w:color="auto" w:fill="FFFFFF"/>
        </w:rPr>
      </w:pPr>
      <w:r>
        <w:rPr>
          <w:rFonts w:ascii="Times New Roman" w:hAnsi="Times New Roman" w:cs="Times New Roman"/>
          <w:sz w:val="24"/>
          <w:shd w:val="clear" w:color="auto" w:fill="FFFFFF"/>
        </w:rPr>
        <w:t>Zhao H.Y. &amp; Liu M.Y.</w:t>
      </w:r>
      <w:r>
        <w:rPr>
          <w:rFonts w:hint="eastAsia" w:ascii="Times New Roman" w:hAnsi="Times New Roman" w:cs="Times New Roman"/>
          <w:sz w:val="24"/>
          <w:shd w:val="clear" w:color="auto" w:fill="FFFFFF"/>
        </w:rPr>
        <w:t>(</w:t>
      </w:r>
      <w:r>
        <w:rPr>
          <w:rFonts w:ascii="Times New Roman" w:hAnsi="Times New Roman" w:cs="Times New Roman"/>
          <w:sz w:val="24"/>
          <w:shd w:val="clear" w:color="auto" w:fill="FFFFFF"/>
        </w:rPr>
        <w:t>2021</w:t>
      </w:r>
      <w:r>
        <w:rPr>
          <w:rFonts w:hint="eastAsia" w:ascii="Times New Roman" w:hAnsi="Times New Roman" w:cs="Times New Roman"/>
          <w:sz w:val="24"/>
          <w:shd w:val="clear" w:color="auto" w:fill="FFFFFF"/>
        </w:rPr>
        <w:t>)</w:t>
      </w:r>
      <w:r>
        <w:rPr>
          <w:rFonts w:ascii="Times New Roman" w:hAnsi="Times New Roman" w:cs="Times New Roman"/>
          <w:sz w:val="24"/>
          <w:shd w:val="clear" w:color="auto" w:fill="FFFFFF"/>
        </w:rPr>
        <w:t xml:space="preserve">, The Application of Short Video in College </w:t>
      </w:r>
      <w:r>
        <w:rPr>
          <w:rFonts w:ascii="Times New Roman" w:hAnsi="Times New Roman" w:cs="Times New Roman"/>
          <w:i/>
          <w:iCs/>
          <w:sz w:val="24"/>
          <w:shd w:val="clear" w:color="auto" w:fill="FFFFFF"/>
        </w:rPr>
        <w:t>Education，Journal of Adult Education of Hebei University</w:t>
      </w:r>
      <w:r>
        <w:rPr>
          <w:rFonts w:ascii="Times New Roman" w:hAnsi="Times New Roman" w:cs="Times New Roman"/>
          <w:sz w:val="24"/>
          <w:shd w:val="clear" w:color="auto" w:fill="FFFFFF"/>
        </w:rPr>
        <w:t>,</w:t>
      </w:r>
      <w:r>
        <w:rPr>
          <w:rFonts w:ascii="Times New Roman" w:hAnsi="Times New Roman" w:cs="Times New Roman"/>
          <w:i/>
          <w:iCs/>
          <w:sz w:val="24"/>
          <w:shd w:val="clear" w:color="auto" w:fill="FFFFFF"/>
          <w:rPrChange w:id="39" w:author="小雷达" w:date="2024-05-25T21:06:22Z">
            <w:rPr>
              <w:rFonts w:ascii="Times New Roman" w:hAnsi="Times New Roman" w:cs="Times New Roman"/>
              <w:sz w:val="24"/>
              <w:shd w:val="clear" w:color="auto" w:fill="FFFFFF"/>
            </w:rPr>
          </w:rPrChange>
        </w:rPr>
        <w:t>G641</w:t>
      </w:r>
      <w:r>
        <w:rPr>
          <w:rFonts w:ascii="Times New Roman" w:hAnsi="Times New Roman" w:cs="Times New Roman"/>
          <w:sz w:val="24"/>
          <w:shd w:val="clear" w:color="auto" w:fill="FFFFFF"/>
        </w:rPr>
        <w:t>,</w:t>
      </w:r>
      <w:bookmarkStart w:id="0" w:name="_GoBack"/>
      <w:bookmarkEnd w:id="0"/>
      <w:r>
        <w:rPr>
          <w:rFonts w:ascii="Times New Roman" w:hAnsi="Times New Roman" w:cs="Times New Roman"/>
          <w:sz w:val="24"/>
          <w:shd w:val="clear" w:color="auto" w:fill="FFFFFF"/>
        </w:rPr>
        <w:t xml:space="preserve">23, 125-128. </w:t>
      </w:r>
      <w:r>
        <w:rPr>
          <w:rFonts w:ascii="Times New Roman" w:hAnsi="Times New Roman" w:eastAsia="微软雅黑" w:cs="Times New Roman"/>
          <w:sz w:val="24"/>
          <w:shd w:val="clear" w:color="auto" w:fill="FFFFFF"/>
        </w:rPr>
        <w:t>DOI: 10.13983/j.cnki.jaechu.2021.03.016</w:t>
      </w:r>
    </w:p>
    <w:p>
      <w:pPr>
        <w:widowControl/>
        <w:spacing w:after="0"/>
        <w:ind w:left="720" w:hanging="720"/>
        <w:rPr>
          <w:rFonts w:ascii="Times New Roman" w:hAnsi="Times New Roman" w:eastAsia="宋体" w:cs="Times New Roman"/>
          <w:kern w:val="0"/>
          <w:sz w:val="24"/>
          <w:shd w:val="clear" w:color="auto" w:fill="FFFFFF"/>
          <w14:ligatures w14:val="none"/>
        </w:rPr>
      </w:pPr>
      <w:r>
        <w:rPr>
          <w:rFonts w:ascii="Times New Roman" w:hAnsi="Times New Roman" w:eastAsia="宋体" w:cs="Times New Roman"/>
          <w:kern w:val="0"/>
          <w:sz w:val="24"/>
          <w:shd w:val="clear" w:color="auto" w:fill="FFFFFF"/>
          <w14:ligatures w14:val="none"/>
        </w:rPr>
        <w:t>Nadine A. &amp; Utkarsh O.</w:t>
      </w:r>
      <w:r>
        <w:rPr>
          <w:rFonts w:hint="eastAsia" w:ascii="Times New Roman" w:hAnsi="Times New Roman" w:eastAsia="宋体" w:cs="Times New Roman"/>
          <w:kern w:val="0"/>
          <w:sz w:val="24"/>
          <w:shd w:val="clear" w:color="auto" w:fill="FFFFFF"/>
          <w14:ligatures w14:val="none"/>
        </w:rPr>
        <w:t>(</w:t>
      </w:r>
      <w:r>
        <w:rPr>
          <w:rFonts w:ascii="Times New Roman" w:hAnsi="Times New Roman" w:eastAsia="宋体" w:cs="Times New Roman"/>
          <w:kern w:val="0"/>
          <w:sz w:val="24"/>
          <w:shd w:val="clear" w:color="auto" w:fill="FFFFFF"/>
          <w14:ligatures w14:val="none"/>
        </w:rPr>
        <w:t>2019</w:t>
      </w:r>
      <w:r>
        <w:rPr>
          <w:rFonts w:hint="eastAsia" w:ascii="Times New Roman" w:hAnsi="Times New Roman" w:eastAsia="宋体" w:cs="Times New Roman"/>
          <w:kern w:val="0"/>
          <w:sz w:val="24"/>
          <w:shd w:val="clear" w:color="auto" w:fill="FFFFFF"/>
          <w14:ligatures w14:val="none"/>
        </w:rPr>
        <w:t>)</w:t>
      </w:r>
      <w:r>
        <w:rPr>
          <w:rFonts w:ascii="Times New Roman" w:hAnsi="Times New Roman" w:eastAsia="宋体" w:cs="Times New Roman"/>
          <w:kern w:val="0"/>
          <w:sz w:val="24"/>
          <w:shd w:val="clear" w:color="auto" w:fill="FFFFFF"/>
          <w14:ligatures w14:val="none"/>
        </w:rPr>
        <w:t>，</w:t>
      </w:r>
      <w:r>
        <w:rPr>
          <w:rFonts w:ascii="Times New Roman" w:hAnsi="Times New Roman" w:cs="Times New Roman"/>
          <w:spacing w:val="-2"/>
          <w:sz w:val="24"/>
        </w:rPr>
        <w:t>Not Just a Medical Student: Delivering Medical Education Through a Short Video Series on Social Media,</w:t>
      </w:r>
      <w:r>
        <w:rPr>
          <w:rFonts w:ascii="Times New Roman" w:hAnsi="Times New Roman" w:cs="Times New Roman"/>
          <w:sz w:val="24"/>
          <w:shd w:val="clear" w:color="auto" w:fill="FFFFFF"/>
        </w:rPr>
        <w:t xml:space="preserve"> </w:t>
      </w:r>
      <w:r>
        <w:rPr>
          <w:rFonts w:ascii="Times New Roman" w:hAnsi="Times New Roman" w:cs="Times New Roman"/>
          <w:i/>
          <w:iCs/>
          <w:sz w:val="24"/>
          <w:shd w:val="clear" w:color="auto" w:fill="FFFFFF"/>
        </w:rPr>
        <w:t>JMIR medical education</w:t>
      </w:r>
      <w:r>
        <w:rPr>
          <w:rFonts w:ascii="Times New Roman" w:hAnsi="Times New Roman" w:cs="Times New Roman"/>
          <w:sz w:val="24"/>
          <w:shd w:val="clear" w:color="auto" w:fill="FFFFFF"/>
        </w:rPr>
        <w:t>,21,5. DOI: </w:t>
      </w:r>
      <w:r>
        <w:fldChar w:fldCharType="begin"/>
      </w:r>
      <w:r>
        <w:instrText xml:space="preserve"> HYPERLINK "https://doi.org/10.2196%2F11971" \t "_blank" </w:instrText>
      </w:r>
      <w:r>
        <w:fldChar w:fldCharType="separate"/>
      </w:r>
      <w:r>
        <w:rPr>
          <w:rStyle w:val="10"/>
          <w:rFonts w:ascii="Times New Roman" w:hAnsi="Times New Roman" w:cs="Times New Roman"/>
          <w:color w:val="auto"/>
          <w:sz w:val="24"/>
          <w:shd w:val="clear" w:color="auto" w:fill="FFFFFF"/>
        </w:rPr>
        <w:t>10.2196/11971</w:t>
      </w:r>
      <w:r>
        <w:rPr>
          <w:rStyle w:val="10"/>
          <w:rFonts w:ascii="Times New Roman" w:hAnsi="Times New Roman" w:cs="Times New Roman"/>
          <w:color w:val="auto"/>
          <w:sz w:val="24"/>
          <w:shd w:val="clear" w:color="auto" w:fill="FFFFFF"/>
        </w:rPr>
        <w:fldChar w:fldCharType="end"/>
      </w:r>
    </w:p>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小雷达" w:date="2024-05-25T20:59:51Z" w:initials="">
    <w:p w14:paraId="2E5D50BA">
      <w:pPr>
        <w:pStyle w:val="3"/>
        <w:rPr>
          <w:rFonts w:hint="default" w:eastAsiaTheme="minorEastAsia"/>
          <w:lang w:val="en-US" w:eastAsia="zh-CN"/>
        </w:rPr>
      </w:pPr>
      <w:r>
        <w:rPr>
          <w:rFonts w:hint="eastAsia"/>
          <w:lang w:val="en-US" w:eastAsia="zh-CN"/>
        </w:rPr>
        <w:t>作者名和年份之间的空格 space</w:t>
      </w:r>
    </w:p>
  </w:comment>
  <w:comment w:id="1" w:author="小雷达" w:date="2024-05-25T20:59:19Z" w:initials="">
    <w:p w14:paraId="2B79577D">
      <w:pPr>
        <w:pStyle w:val="3"/>
        <w:rPr>
          <w:rFonts w:hint="default" w:eastAsiaTheme="minorEastAsia"/>
          <w:lang w:val="en-US" w:eastAsia="zh-CN"/>
        </w:rPr>
      </w:pPr>
      <w:r>
        <w:rPr>
          <w:rFonts w:hint="eastAsia"/>
          <w:lang w:val="en-US" w:eastAsia="zh-CN"/>
        </w:rPr>
        <w:t>in-text citation要放在句号之前</w:t>
      </w:r>
    </w:p>
  </w:comment>
  <w:comment w:id="2" w:author="小雷达" w:date="2024-05-25T21:04:16Z" w:initials="">
    <w:p w14:paraId="0C4A411F">
      <w:pPr>
        <w:pStyle w:val="3"/>
      </w:pPr>
      <w:r>
        <w:rPr>
          <w:rFonts w:hint="eastAsia"/>
          <w:lang w:val="en-US" w:eastAsia="zh-CN"/>
        </w:rPr>
        <w:t>文内引用，只写出作者的姓氏就可以了</w:t>
      </w:r>
    </w:p>
  </w:comment>
  <w:comment w:id="3" w:author="小雷达" w:date="2024-05-25T21:00:54Z" w:initials="">
    <w:p w14:paraId="5B8203A2">
      <w:pPr>
        <w:pStyle w:val="3"/>
        <w:rPr>
          <w:rFonts w:hint="default" w:eastAsiaTheme="minorEastAsia"/>
          <w:lang w:val="en-US" w:eastAsia="zh-CN"/>
        </w:rPr>
      </w:pPr>
      <w:r>
        <w:rPr>
          <w:rFonts w:hint="eastAsia"/>
          <w:lang w:val="en-US" w:eastAsia="zh-CN"/>
        </w:rPr>
        <w:t>文内引用，只写出作者的姓氏就可以了，年份一般直接在作者姓氏后说明，二者不会离很远</w:t>
      </w:r>
    </w:p>
  </w:comment>
  <w:comment w:id="4" w:author="小雷达" w:date="2024-05-25T21:04:41Z" w:initials="">
    <w:p w14:paraId="15F500D5">
      <w:pPr>
        <w:pStyle w:val="3"/>
        <w:rPr>
          <w:rFonts w:hint="default" w:eastAsiaTheme="minorEastAsia"/>
          <w:lang w:val="en-US" w:eastAsia="zh-CN"/>
        </w:rPr>
      </w:pPr>
      <w:r>
        <w:rPr>
          <w:rFonts w:hint="eastAsia"/>
          <w:lang w:val="en-US" w:eastAsia="zh-CN"/>
        </w:rPr>
        <w:t>在正文中两个作者之间不能用符号&amp;，而要用and；括号中要用符号&amp;</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E5D50BA" w15:done="0"/>
  <w15:commentEx w15:paraId="2B79577D" w15:done="0"/>
  <w15:commentEx w15:paraId="0C4A411F" w15:done="0"/>
  <w15:commentEx w15:paraId="5B8203A2" w15:done="0"/>
  <w15:commentEx w15:paraId="15F500D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小雷达">
    <w15:presenceInfo w15:providerId="WPS Office" w15:userId="107548203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trackRevisions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YzODBjYWQwMzAyYjRhZGE4Y2JmNDI0YTdlZjdkZmQifQ=="/>
  </w:docVars>
  <w:rsids>
    <w:rsidRoot w:val="001617CC"/>
    <w:rsid w:val="001617CC"/>
    <w:rsid w:val="001E6C34"/>
    <w:rsid w:val="004D5153"/>
    <w:rsid w:val="00571BF8"/>
    <w:rsid w:val="00BA14F5"/>
    <w:rsid w:val="00D30E18"/>
    <w:rsid w:val="00E3160D"/>
    <w:rsid w:val="15290D58"/>
    <w:rsid w:val="35814347"/>
    <w:rsid w:val="4A757ED7"/>
    <w:rsid w:val="5C2A4A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6" w:lineRule="auto"/>
    </w:pPr>
    <w:rPr>
      <w:rFonts w:asciiTheme="minorHAnsi" w:hAnsiTheme="minorHAnsi" w:eastAsiaTheme="minorEastAsia" w:cstheme="minorBidi"/>
      <w:kern w:val="2"/>
      <w:sz w:val="22"/>
      <w:szCs w:val="24"/>
      <w:lang w:val="en-US" w:eastAsia="zh-CN" w:bidi="ar-SA"/>
      <w14:ligatures w14:val="standardContextual"/>
    </w:rPr>
  </w:style>
  <w:style w:type="paragraph" w:styleId="2">
    <w:name w:val="heading 1"/>
    <w:basedOn w:val="1"/>
    <w:link w:val="13"/>
    <w:qFormat/>
    <w:uiPriority w:val="9"/>
    <w:pPr>
      <w:widowControl/>
      <w:spacing w:before="100" w:beforeAutospacing="1" w:after="100" w:afterAutospacing="1" w:line="240" w:lineRule="auto"/>
      <w:outlineLvl w:val="0"/>
    </w:pPr>
    <w:rPr>
      <w:rFonts w:ascii="宋体" w:hAnsi="宋体" w:eastAsia="宋体" w:cs="宋体"/>
      <w:b/>
      <w:bCs/>
      <w:kern w:val="36"/>
      <w:sz w:val="48"/>
      <w:szCs w:val="48"/>
      <w14:ligatures w14:val="none"/>
    </w:rPr>
  </w:style>
  <w:style w:type="character" w:default="1" w:styleId="8">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annotation text"/>
    <w:basedOn w:val="1"/>
    <w:semiHidden/>
    <w:unhideWhenUsed/>
    <w:uiPriority w:val="99"/>
    <w:pPr>
      <w:jc w:val="left"/>
    </w:pPr>
  </w:style>
  <w:style w:type="paragraph" w:styleId="4">
    <w:name w:val="footer"/>
    <w:basedOn w:val="1"/>
    <w:link w:val="12"/>
    <w:unhideWhenUsed/>
    <w:qFormat/>
    <w:uiPriority w:val="99"/>
    <w:pPr>
      <w:tabs>
        <w:tab w:val="center" w:pos="4153"/>
        <w:tab w:val="right" w:pos="8306"/>
      </w:tabs>
      <w:snapToGrid w:val="0"/>
      <w:spacing w:after="0" w:line="240" w:lineRule="auto"/>
    </w:pPr>
    <w:rPr>
      <w:sz w:val="18"/>
      <w:szCs w:val="18"/>
    </w:rPr>
  </w:style>
  <w:style w:type="paragraph" w:styleId="5">
    <w:name w:val="header"/>
    <w:basedOn w:val="1"/>
    <w:link w:val="11"/>
    <w:unhideWhenUsed/>
    <w:uiPriority w:val="99"/>
    <w:pPr>
      <w:tabs>
        <w:tab w:val="center" w:pos="4153"/>
        <w:tab w:val="right" w:pos="8306"/>
      </w:tabs>
      <w:snapToGrid w:val="0"/>
      <w:spacing w:after="0" w:line="240" w:lineRule="auto"/>
      <w:jc w:val="center"/>
    </w:pPr>
    <w:rPr>
      <w:sz w:val="18"/>
      <w:szCs w:val="18"/>
    </w:rPr>
  </w:style>
  <w:style w:type="paragraph" w:styleId="6">
    <w:name w:val="Normal (Web)"/>
    <w:basedOn w:val="1"/>
    <w:unhideWhenUsed/>
    <w:uiPriority w:val="99"/>
    <w:pPr>
      <w:widowControl/>
      <w:spacing w:before="100" w:beforeAutospacing="1" w:after="100" w:afterAutospacing="1" w:line="240" w:lineRule="auto"/>
    </w:pPr>
    <w:rPr>
      <w:rFonts w:ascii="宋体" w:hAnsi="宋体" w:eastAsia="宋体" w:cs="宋体"/>
      <w:kern w:val="0"/>
      <w:sz w:val="24"/>
      <w14:ligatures w14:val="none"/>
    </w:rPr>
  </w:style>
  <w:style w:type="character" w:styleId="9">
    <w:name w:val="FollowedHyperlink"/>
    <w:basedOn w:val="8"/>
    <w:semiHidden/>
    <w:unhideWhenUsed/>
    <w:uiPriority w:val="99"/>
    <w:rPr>
      <w:color w:val="954F72" w:themeColor="followedHyperlink"/>
      <w:u w:val="single"/>
      <w14:textFill>
        <w14:solidFill>
          <w14:schemeClr w14:val="folHlink"/>
        </w14:solidFill>
      </w14:textFill>
    </w:rPr>
  </w:style>
  <w:style w:type="character" w:styleId="10">
    <w:name w:val="Hyperlink"/>
    <w:basedOn w:val="8"/>
    <w:unhideWhenUsed/>
    <w:uiPriority w:val="99"/>
    <w:rPr>
      <w:color w:val="0563C1" w:themeColor="hyperlink"/>
      <w:u w:val="single"/>
      <w14:textFill>
        <w14:solidFill>
          <w14:schemeClr w14:val="hlink"/>
        </w14:solidFill>
      </w14:textFill>
    </w:rPr>
  </w:style>
  <w:style w:type="character" w:customStyle="1" w:styleId="11">
    <w:name w:val="页眉 字符"/>
    <w:basedOn w:val="8"/>
    <w:link w:val="5"/>
    <w:uiPriority w:val="99"/>
    <w:rPr>
      <w:sz w:val="18"/>
      <w:szCs w:val="18"/>
    </w:rPr>
  </w:style>
  <w:style w:type="character" w:customStyle="1" w:styleId="12">
    <w:name w:val="页脚 字符"/>
    <w:basedOn w:val="8"/>
    <w:link w:val="4"/>
    <w:qFormat/>
    <w:uiPriority w:val="99"/>
    <w:rPr>
      <w:sz w:val="18"/>
      <w:szCs w:val="18"/>
    </w:rPr>
  </w:style>
  <w:style w:type="character" w:customStyle="1" w:styleId="13">
    <w:name w:val="标题 1 字符"/>
    <w:basedOn w:val="8"/>
    <w:link w:val="2"/>
    <w:uiPriority w:val="9"/>
    <w:rPr>
      <w:rFonts w:ascii="宋体" w:hAnsi="宋体" w:eastAsia="宋体" w:cs="宋体"/>
      <w:b/>
      <w:bCs/>
      <w:kern w:val="36"/>
      <w:sz w:val="48"/>
      <w:szCs w:val="48"/>
      <w14:ligatures w14:val="none"/>
    </w:rPr>
  </w:style>
  <w:style w:type="character" w:customStyle="1" w:styleId="14">
    <w:name w:val="canreadonline"/>
    <w:basedOn w:val="8"/>
    <w:uiPriority w:val="0"/>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theme" Target="theme/theme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1304</Words>
  <Characters>7330</Characters>
  <Lines>64</Lines>
  <Paragraphs>18</Paragraphs>
  <TotalTime>4</TotalTime>
  <ScaleCrop>false</ScaleCrop>
  <LinksUpToDate>false</LinksUpToDate>
  <CharactersWithSpaces>8598</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2024-05-25T11:53:00Z</dcterms:created>
  <dc:creator>骆春阳_工学院</dc:creator>
  <cp:lastModifiedBy>小雷达</cp:lastModifiedBy>
  <dcterms:modified xsi:type="dcterms:W3CDTF">2024-05-25T13:06:39Z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E4DA4B69DDB0426487F5F72721F60EF2_12</vt:lpwstr>
  </property>
</Properties>
</file>